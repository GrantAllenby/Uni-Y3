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B4A3" w14:textId="243A56A2" w:rsidR="00E620FB" w:rsidRDefault="00E620FB"/>
    <w:sdt>
      <w:sdtPr>
        <w:id w:val="-181123401"/>
        <w:docPartObj>
          <w:docPartGallery w:val="Cover Pages"/>
          <w:docPartUnique/>
        </w:docPartObj>
      </w:sdtPr>
      <w:sdtEndPr/>
      <w:sdtContent>
        <w:p w14:paraId="77BC2F44" w14:textId="4B7A4C5B" w:rsidR="008A7534" w:rsidRDefault="00E620FB">
          <w:r>
            <w:rPr>
              <w:noProof/>
            </w:rPr>
            <mc:AlternateContent>
              <mc:Choice Requires="wpg">
                <w:drawing>
                  <wp:anchor distT="0" distB="0" distL="114300" distR="114300" simplePos="0" relativeHeight="251660288" behindDoc="0" locked="0" layoutInCell="1" allowOverlap="1" wp14:anchorId="03906DFF" wp14:editId="091C4D24">
                    <wp:simplePos x="0" y="0"/>
                    <wp:positionH relativeFrom="page">
                      <wp:align>left</wp:align>
                    </wp:positionH>
                    <wp:positionV relativeFrom="page">
                      <wp:align>top</wp:align>
                    </wp:positionV>
                    <wp:extent cx="6382437" cy="4800600"/>
                    <wp:effectExtent l="0" t="0" r="57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1735" cy="4800600"/>
                              <a:chOff x="0" y="0"/>
                              <a:chExt cx="6381630" cy="4800600"/>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405" y="761772"/>
                                <a:ext cx="5610225" cy="4038828"/>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906DFF" id="Group 459" o:spid="_x0000_s1026" alt="Title: Title and subtitle with crop mark graphic" style="position:absolute;margin-left:0;margin-top:0;width:502.55pt;height:378pt;z-index:251660288;mso-position-horizontal:left;mso-position-horizontal-relative:page;mso-position-vertical:top;mso-position-vertical-relative:page;mso-width-relative:margin;mso-height-relative:margin" coordsize="63816,480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4;top:7617;width:56102;height:4038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72CFD63" w14:textId="5709BD72" w:rsidR="008A7534" w:rsidRDefault="0055471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Terms of Reference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18EC4" w14:textId="5CB110A0" w:rsidR="008A7534" w:rsidRDefault="00E620FB">
                                <w:pPr>
                                  <w:pStyle w:val="NoSpacing"/>
                                  <w:spacing w:line="216" w:lineRule="auto"/>
                                  <w:rPr>
                                    <w:rFonts w:asciiTheme="majorHAnsi" w:hAnsiTheme="majorHAnsi"/>
                                    <w:caps/>
                                    <w:color w:val="44546A" w:themeColor="text2"/>
                                    <w:sz w:val="96"/>
                                    <w:szCs w:val="96"/>
                                  </w:rPr>
                                </w:pPr>
                                <w:r w:rsidRPr="00E620FB">
                                  <w:rPr>
                                    <w:rFonts w:asciiTheme="majorHAnsi" w:hAnsiTheme="majorHAnsi"/>
                                    <w:caps/>
                                    <w:color w:val="44546A" w:themeColor="text2"/>
                                    <w:sz w:val="96"/>
                                    <w:szCs w:val="96"/>
                                  </w:rPr>
                                  <w:t xml:space="preserve">auditory display techniques </w:t>
                                </w:r>
                                <w:r>
                                  <w:rPr>
                                    <w:rFonts w:asciiTheme="majorHAnsi" w:hAnsiTheme="majorHAnsi"/>
                                    <w:caps/>
                                    <w:color w:val="44546A" w:themeColor="text2"/>
                                    <w:sz w:val="96"/>
                                    <w:szCs w:val="96"/>
                                  </w:rPr>
                                  <w:t>for monitoring networks</w:t>
                                </w:r>
                              </w:p>
                            </w:sdtContent>
                          </w:sdt>
                        </w:txbxContent>
                      </v:textbox>
                    </v:shape>
                    <w10:wrap anchorx="page" anchory="page"/>
                  </v:group>
                </w:pict>
              </mc:Fallback>
            </mc:AlternateContent>
          </w:r>
          <w:r w:rsidR="00323022">
            <w:rPr>
              <w:noProof/>
            </w:rPr>
            <mc:AlternateContent>
              <mc:Choice Requires="wps">
                <w:drawing>
                  <wp:anchor distT="0" distB="0" distL="114300" distR="114300" simplePos="0" relativeHeight="251665408" behindDoc="0" locked="0" layoutInCell="1" allowOverlap="1" wp14:anchorId="32D663BF" wp14:editId="032BFEE7">
                    <wp:simplePos x="0" y="0"/>
                    <wp:positionH relativeFrom="column">
                      <wp:posOffset>241300</wp:posOffset>
                    </wp:positionH>
                    <wp:positionV relativeFrom="paragraph">
                      <wp:posOffset>165100</wp:posOffset>
                    </wp:positionV>
                    <wp:extent cx="44831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663BF" id="Text Box 4" o:spid="_x0000_s1031" type="#_x0000_t202" style="position:absolute;margin-left:19pt;margin-top:13pt;width:353pt;height:4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" filled="f" stroked="f" strokeweight=".5pt">
                    <v:textbox>
                      <w:txbxContent>
                        <w:p w14:paraId="70B27C69" w14:textId="6A49827B" w:rsidR="00323022" w:rsidRPr="00323022" w:rsidRDefault="00323022">
                          <w:pPr>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KV6003: Individual Computing Project</w:t>
                          </w:r>
                        </w:p>
                      </w:txbxContent>
                    </v:textbox>
                  </v:shape>
                </w:pict>
              </mc:Fallback>
            </mc:AlternateContent>
          </w:r>
          <w:r w:rsidR="008A7534">
            <w:rPr>
              <w:noProof/>
            </w:rPr>
            <mc:AlternateContent>
              <mc:Choice Requires="wpg">
                <w:drawing>
                  <wp:anchor distT="0" distB="0" distL="114300" distR="114300" simplePos="0" relativeHeight="251661312" behindDoc="0" locked="0" layoutInCell="1" allowOverlap="1" wp14:anchorId="096E2C75" wp14:editId="2DD02D94">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A35401">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6E2C75" id="Group 454" o:spid="_x0000_s1032"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">
                    <v:group id="Group 455" o:spid="_x0000_s1033"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4"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5"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6"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rFonts w:asciiTheme="majorHAnsi" w:hAnsiTheme="majorHAnsi" w:cstheme="majorHAnsi"/>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D7001B7" w14:textId="70EA6803" w:rsidR="008A7534" w:rsidRDefault="00E50B29">
                                <w:pPr>
                                  <w:pStyle w:val="NoSpacing"/>
                                  <w:spacing w:after="240"/>
                                  <w:jc w:val="right"/>
                                  <w:rPr>
                                    <w:color w:val="44546A" w:themeColor="text2"/>
                                    <w:spacing w:val="10"/>
                                    <w:sz w:val="36"/>
                                    <w:szCs w:val="36"/>
                                  </w:rPr>
                                </w:pPr>
                                <w:r w:rsidRPr="00323022">
                                  <w:rPr>
                                    <w:rFonts w:asciiTheme="majorHAnsi" w:hAnsiTheme="majorHAnsi" w:cstheme="majorHAnsi"/>
                                    <w:color w:val="44546A" w:themeColor="text2"/>
                                    <w:spacing w:val="10"/>
                                    <w:sz w:val="36"/>
                                    <w:szCs w:val="36"/>
                                  </w:rPr>
                                  <w:t>Grant Allenby / w18013678</w:t>
                                </w:r>
                              </w:p>
                            </w:sdtContent>
                          </w:sdt>
                          <w:p w14:paraId="3CFE8C9E" w14:textId="3A836BF4" w:rsidR="008A7534" w:rsidRDefault="00A35401">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0B29">
                                  <w:rPr>
                                    <w:color w:val="44546A" w:themeColor="text2"/>
                                    <w:spacing w:val="10"/>
                                    <w:sz w:val="28"/>
                                    <w:szCs w:val="28"/>
                                  </w:rPr>
                                  <w:t>BSc Computer Science</w:t>
                                </w:r>
                              </w:sdtContent>
                            </w:sdt>
                          </w:p>
                        </w:txbxContent>
                      </v:textbox>
                    </v:shape>
                    <w10:wrap anchorx="page" anchory="page"/>
                  </v:group>
                </w:pict>
              </mc:Fallback>
            </mc:AlternateContent>
          </w:r>
          <w:r w:rsidR="008A7534">
            <w:rPr>
              <w:noProof/>
            </w:rPr>
            <mc:AlternateContent>
              <mc:Choice Requires="wps">
                <w:drawing>
                  <wp:anchor distT="0" distB="0" distL="114300" distR="114300" simplePos="0" relativeHeight="251659264" behindDoc="1" locked="0" layoutInCell="1" allowOverlap="1" wp14:anchorId="4D9D6503" wp14:editId="49DE93F2">
                    <wp:simplePos x="0" y="0"/>
                    <wp:positionH relativeFrom="page">
                      <wp:align>center</wp:align>
                    </wp:positionH>
                    <wp:positionV relativeFrom="page">
                      <wp:align>center</wp:align>
                    </wp:positionV>
                    <wp:extent cx="7315200" cy="9601200"/>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72645F8"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285C5F83" w14:textId="6D1A3973" w:rsidR="008A7534" w:rsidRDefault="00E620FB">
          <w:r>
            <w:rPr>
              <w:noProof/>
            </w:rPr>
            <mc:AlternateContent>
              <mc:Choice Requires="wps">
                <w:drawing>
                  <wp:anchor distT="0" distB="0" distL="114300" distR="114300" simplePos="0" relativeHeight="251667456" behindDoc="0" locked="0" layoutInCell="1" allowOverlap="1" wp14:anchorId="0E1DE4A4" wp14:editId="4745621C">
                    <wp:simplePos x="0" y="0"/>
                    <wp:positionH relativeFrom="column">
                      <wp:posOffset>-415286</wp:posOffset>
                    </wp:positionH>
                    <wp:positionV relativeFrom="paragraph">
                      <wp:posOffset>3704590</wp:posOffset>
                    </wp:positionV>
                    <wp:extent cx="4483100" cy="508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83100" cy="508000"/>
                            </a:xfrm>
                            <a:prstGeom prst="rect">
                              <a:avLst/>
                            </a:prstGeom>
                            <a:noFill/>
                            <a:ln w="6350">
                              <a:noFill/>
                            </a:ln>
                          </wps:spPr>
                          <wps:txb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DE4A4" id="Text Box 5" o:spid="_x0000_s1037" type="#_x0000_t202" style="position:absolute;margin-left:-32.7pt;margin-top:291.7pt;width:353pt;height:4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" filled="f" stroked="f" strokeweight=".5pt">
                    <v:textbox>
                      <w:txbxContent>
                        <w:p w14:paraId="3950B8E1" w14:textId="50235C5C" w:rsidR="00E620FB" w:rsidRPr="00323022" w:rsidRDefault="00E620FB" w:rsidP="00E620FB">
                          <w:pPr>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Investigative Project</w:t>
                          </w:r>
                        </w:p>
                      </w:txbxContent>
                    </v:textbox>
                  </v:shape>
                </w:pict>
              </mc:Fallback>
            </mc:AlternateContent>
          </w:r>
          <w:r w:rsidR="00E50B29">
            <w:rPr>
              <w:noProof/>
            </w:rPr>
            <mc:AlternateContent>
              <mc:Choice Requires="wps">
                <w:drawing>
                  <wp:anchor distT="0" distB="0" distL="114300" distR="114300" simplePos="0" relativeHeight="251662336" behindDoc="0" locked="0" layoutInCell="1" allowOverlap="1" wp14:anchorId="40676AF4" wp14:editId="2B9C2104">
                    <wp:simplePos x="0" y="0"/>
                    <wp:positionH relativeFrom="column">
                      <wp:posOffset>2768600</wp:posOffset>
                    </wp:positionH>
                    <wp:positionV relativeFrom="paragraph">
                      <wp:posOffset>5579745</wp:posOffset>
                    </wp:positionV>
                    <wp:extent cx="269748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6AF4" id="Text Box 2" o:spid="_x0000_s1038" type="#_x0000_t202" style="position:absolute;margin-left:218pt;margin-top:439.35pt;width:212.4pt;height: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" filled="f" stroked="f" strokeweight=".5pt">
                    <v:textbox>
                      <w:txbxContent>
                        <w:p w14:paraId="6C80D610" w14:textId="6E738CF5" w:rsidR="00E50B29" w:rsidRPr="00323022" w:rsidRDefault="00E50B29" w:rsidP="00E50B29">
                          <w:pPr>
                            <w:jc w:val="right"/>
                            <w:rPr>
                              <w:rFonts w:asciiTheme="majorHAnsi" w:hAnsiTheme="majorHAnsi" w:cstheme="majorHAnsi"/>
                              <w:color w:val="44546A" w:themeColor="text2"/>
                              <w:sz w:val="36"/>
                              <w:szCs w:val="36"/>
                            </w:rPr>
                          </w:pPr>
                          <w:r w:rsidRPr="00323022">
                            <w:rPr>
                              <w:rFonts w:asciiTheme="majorHAnsi" w:hAnsiTheme="majorHAnsi" w:cstheme="majorHAnsi"/>
                              <w:color w:val="44546A" w:themeColor="text2"/>
                              <w:sz w:val="36"/>
                              <w:szCs w:val="36"/>
                            </w:rPr>
                            <w:t>Paul Vickers</w:t>
                          </w:r>
                        </w:p>
                        <w:p w14:paraId="2F771BA7" w14:textId="77777777" w:rsidR="00E50B29" w:rsidRPr="00323022" w:rsidRDefault="00E50B29" w:rsidP="00E50B29">
                          <w:pPr>
                            <w:jc w:val="right"/>
                            <w:rPr>
                              <w:rFonts w:asciiTheme="majorHAnsi" w:hAnsiTheme="majorHAnsi" w:cstheme="majorHAnsi"/>
                              <w:color w:val="44546A" w:themeColor="text2"/>
                              <w:sz w:val="28"/>
                              <w:szCs w:val="28"/>
                            </w:rPr>
                          </w:pPr>
                        </w:p>
                        <w:p w14:paraId="50B08E76" w14:textId="25A11388" w:rsidR="008A7534" w:rsidRPr="00323022" w:rsidRDefault="008A7534" w:rsidP="00E50B29">
                          <w:pPr>
                            <w:jc w:val="right"/>
                            <w:rPr>
                              <w:rFonts w:cstheme="majorHAnsi"/>
                              <w:color w:val="44546A" w:themeColor="text2"/>
                              <w:sz w:val="28"/>
                              <w:szCs w:val="28"/>
                            </w:rPr>
                          </w:pPr>
                          <w:r w:rsidRPr="00323022">
                            <w:rPr>
                              <w:rFonts w:cstheme="majorHAnsi"/>
                              <w:color w:val="44546A" w:themeColor="text2"/>
                              <w:sz w:val="28"/>
                              <w:szCs w:val="28"/>
                            </w:rPr>
                            <w:t>Project Supervisor</w:t>
                          </w:r>
                        </w:p>
                      </w:txbxContent>
                    </v:textbox>
                  </v:shape>
                </w:pict>
              </mc:Fallback>
            </mc:AlternateContent>
          </w:r>
          <w:r w:rsidR="00E50B29">
            <w:rPr>
              <w:noProof/>
            </w:rPr>
            <mc:AlternateContent>
              <mc:Choice Requires="wps">
                <w:drawing>
                  <wp:anchor distT="0" distB="0" distL="114300" distR="114300" simplePos="0" relativeHeight="251664384" behindDoc="0" locked="0" layoutInCell="1" allowOverlap="1" wp14:anchorId="5723BD32" wp14:editId="151C3D79">
                    <wp:simplePos x="0" y="0"/>
                    <wp:positionH relativeFrom="column">
                      <wp:posOffset>2770505</wp:posOffset>
                    </wp:positionH>
                    <wp:positionV relativeFrom="paragraph">
                      <wp:posOffset>6608445</wp:posOffset>
                    </wp:positionV>
                    <wp:extent cx="2697480" cy="10287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97480" cy="1028700"/>
                            </a:xfrm>
                            <a:prstGeom prst="rect">
                              <a:avLst/>
                            </a:prstGeom>
                            <a:noFill/>
                            <a:ln w="6350">
                              <a:noFill/>
                            </a:ln>
                          </wps:spPr>
                          <wps:txb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3BD32" id="Text Box 3" o:spid="_x0000_s1039" type="#_x0000_t202" style="position:absolute;margin-left:218.15pt;margin-top:520.35pt;width:212.4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" filled="f" stroked="f" strokeweight=".5pt">
                    <v:textbox>
                      <w:txbxContent>
                        <w:p w14:paraId="01BB8FB3" w14:textId="2930E03C" w:rsidR="00E50B29" w:rsidRPr="00323022" w:rsidRDefault="00444F81" w:rsidP="00E50B29">
                          <w:pPr>
                            <w:jc w:val="right"/>
                            <w:rPr>
                              <w:rFonts w:asciiTheme="majorHAnsi" w:hAnsiTheme="majorHAnsi" w:cstheme="majorHAnsi"/>
                              <w:color w:val="44546A" w:themeColor="text2"/>
                              <w:sz w:val="36"/>
                              <w:szCs w:val="36"/>
                            </w:rPr>
                          </w:pPr>
                          <w:r>
                            <w:rPr>
                              <w:rFonts w:asciiTheme="majorHAnsi" w:hAnsiTheme="majorHAnsi" w:cstheme="majorHAnsi"/>
                              <w:color w:val="44546A" w:themeColor="text2"/>
                              <w:sz w:val="36"/>
                              <w:szCs w:val="36"/>
                            </w:rPr>
                            <w:t>Prashant Gupta</w:t>
                          </w:r>
                        </w:p>
                        <w:p w14:paraId="13846D11" w14:textId="77777777" w:rsidR="00E50B29" w:rsidRPr="00323022" w:rsidRDefault="00E50B29" w:rsidP="00E50B29">
                          <w:pPr>
                            <w:jc w:val="right"/>
                            <w:rPr>
                              <w:rFonts w:asciiTheme="majorHAnsi" w:hAnsiTheme="majorHAnsi" w:cstheme="majorHAnsi"/>
                              <w:color w:val="44546A" w:themeColor="text2"/>
                              <w:sz w:val="28"/>
                              <w:szCs w:val="28"/>
                            </w:rPr>
                          </w:pPr>
                        </w:p>
                        <w:p w14:paraId="5A58F101" w14:textId="6CABBA16" w:rsidR="00E50B29" w:rsidRPr="00323022" w:rsidRDefault="00E50B29" w:rsidP="00E50B29">
                          <w:pPr>
                            <w:jc w:val="right"/>
                            <w:rPr>
                              <w:rFonts w:cstheme="majorHAnsi"/>
                              <w:color w:val="44546A" w:themeColor="text2"/>
                              <w:sz w:val="28"/>
                              <w:szCs w:val="28"/>
                            </w:rPr>
                          </w:pPr>
                          <w:r w:rsidRPr="00323022">
                            <w:rPr>
                              <w:rFonts w:cstheme="majorHAnsi"/>
                              <w:color w:val="44546A" w:themeColor="text2"/>
                              <w:sz w:val="28"/>
                              <w:szCs w:val="28"/>
                            </w:rPr>
                            <w:t>Second Marker</w:t>
                          </w:r>
                        </w:p>
                      </w:txbxContent>
                    </v:textbox>
                  </v:shape>
                </w:pict>
              </mc:Fallback>
            </mc:AlternateContent>
          </w:r>
          <w:r w:rsidR="008A7534">
            <w:br w:type="page"/>
          </w:r>
        </w:p>
      </w:sdtContent>
    </w:sdt>
    <w:p w14:paraId="3C303997" w14:textId="13B0DB67" w:rsidR="009A2E53" w:rsidRDefault="00E620FB" w:rsidP="009A2E53">
      <w:pPr>
        <w:pStyle w:val="Heading1"/>
      </w:pPr>
      <w:r w:rsidRPr="009A2E53">
        <w:lastRenderedPageBreak/>
        <w:t xml:space="preserve">Background </w:t>
      </w:r>
    </w:p>
    <w:p w14:paraId="7980F327" w14:textId="5AEB4436" w:rsidR="009707B3" w:rsidRDefault="009707B3" w:rsidP="00AC195B">
      <w:pPr>
        <w:rPr>
          <w:szCs w:val="22"/>
        </w:rPr>
      </w:pPr>
      <w:r>
        <w:t>The nature of this project is</w:t>
      </w:r>
      <w:r w:rsidR="00BD6822">
        <w:t xml:space="preserve"> to </w:t>
      </w:r>
      <w:r>
        <w:t>i</w:t>
      </w:r>
      <w:r>
        <w:rPr>
          <w:szCs w:val="22"/>
        </w:rPr>
        <w:t>nvestigat</w:t>
      </w:r>
      <w:r w:rsidR="00BD6822">
        <w:rPr>
          <w:szCs w:val="22"/>
        </w:rPr>
        <w:t xml:space="preserve">e </w:t>
      </w:r>
      <w:r>
        <w:rPr>
          <w:szCs w:val="22"/>
        </w:rPr>
        <w:t xml:space="preserve">the usability of auditory display techniques to assist in the real-time monitoring of computer networks. The question </w:t>
      </w:r>
      <w:r w:rsidR="00BD6822">
        <w:rPr>
          <w:szCs w:val="22"/>
        </w:rPr>
        <w:t>this intends to answer is to what level is an auditory display of a computer network useful to a user.</w:t>
      </w:r>
    </w:p>
    <w:p w14:paraId="15BE0EC8" w14:textId="77777777" w:rsidR="009707B3" w:rsidRDefault="009707B3" w:rsidP="00AC195B"/>
    <w:p w14:paraId="7C2935BB" w14:textId="6A9531B7" w:rsidR="0053144C" w:rsidRDefault="00713544" w:rsidP="00AC195B">
      <w:r>
        <w:t>I chose this project from my previous experience</w:t>
      </w:r>
      <w:r w:rsidR="005857BB">
        <w:t xml:space="preserve"> </w:t>
      </w:r>
      <w:r w:rsidR="00BD6822">
        <w:t>as a student</w:t>
      </w:r>
      <w:r w:rsidR="002212CC">
        <w:t xml:space="preserve">. </w:t>
      </w:r>
      <w:r>
        <w:t xml:space="preserve">I found </w:t>
      </w:r>
      <w:r w:rsidR="005857BB">
        <w:t xml:space="preserve">that I was inexperienced in monitoring software, both within visual and auditory displays. With </w:t>
      </w:r>
      <w:r w:rsidR="00BD6822">
        <w:rPr>
          <w:szCs w:val="22"/>
        </w:rPr>
        <w:t>visual notification programs such as swatch or min,</w:t>
      </w:r>
      <w:r w:rsidR="005857BB">
        <w:rPr>
          <w:szCs w:val="22"/>
        </w:rPr>
        <w:t xml:space="preserve"> these are</w:t>
      </w:r>
      <w:r w:rsidR="00BD6822">
        <w:rPr>
          <w:szCs w:val="22"/>
        </w:rPr>
        <w:t xml:space="preserve"> inherently intrusive due to their visual nature.</w:t>
      </w:r>
      <w:r w:rsidR="00996916">
        <w:rPr>
          <w:szCs w:val="22"/>
        </w:rPr>
        <w:t xml:space="preserve"> </w:t>
      </w:r>
      <w:r>
        <w:t>That is why I was excited to learn about auditory display techniques</w:t>
      </w:r>
      <w:r w:rsidR="00BD6822">
        <w:t>,</w:t>
      </w:r>
      <w:r>
        <w:t xml:space="preserve"> which can be applied to this</w:t>
      </w:r>
      <w:r w:rsidR="00BD6822">
        <w:t xml:space="preserve"> problem.</w:t>
      </w:r>
      <w:r w:rsidR="005857BB">
        <w:t xml:space="preserve"> </w:t>
      </w:r>
    </w:p>
    <w:p w14:paraId="03759A2C" w14:textId="77777777" w:rsidR="0053144C" w:rsidRDefault="0053144C" w:rsidP="00AC195B"/>
    <w:p w14:paraId="3ED78334" w14:textId="739FB12C" w:rsidR="0053144C" w:rsidRDefault="005857BB" w:rsidP="00AC195B">
      <w:r>
        <w:t>From a student perspective, I consume a lot of my information through audio, as I find this easiest to multitask with, such as a screen reader playing back information to m</w:t>
      </w:r>
      <w:r w:rsidR="002212CC">
        <w:t>e</w:t>
      </w:r>
      <w:r>
        <w:t xml:space="preserve"> whilst I work. From my experience as an IT </w:t>
      </w:r>
      <w:r w:rsidR="003651F1">
        <w:t>p</w:t>
      </w:r>
      <w:r>
        <w:t>rofessional, having the ability to listen to information whilst also working on something visual would have been a great advantage in terms of performing multiple tasks, and something I feel other IT professionals could gain an advantage from.</w:t>
      </w:r>
    </w:p>
    <w:p w14:paraId="18948B92" w14:textId="15BB2ECB" w:rsidR="001242BC" w:rsidRDefault="001242BC" w:rsidP="00AC195B"/>
    <w:p w14:paraId="48FED18D" w14:textId="0FCEC749" w:rsidR="001242BC" w:rsidRDefault="001242BC" w:rsidP="00AC195B">
      <w:r>
        <w:t>On a more personal level, I use audio in my day to day life nearly constantly, as do many others. However, so much more visual information is fed to us in the modern world that it can be easy to dismiss auditory displays to the wayside as an antiquated idea. I feel that auditory displays are of paramount importance in the modern world, due mainly in part to how busy life is, it would simply be a lot less stressful if information could be moved into an audio-based paradigm, so that our other senses can focus on other tasks.</w:t>
      </w:r>
    </w:p>
    <w:p w14:paraId="3057F8D7" w14:textId="77777777" w:rsidR="0053144C" w:rsidRDefault="0053144C" w:rsidP="00AC195B"/>
    <w:p w14:paraId="53590D31" w14:textId="28EAA49F" w:rsidR="0053144C" w:rsidRDefault="005857BB" w:rsidP="00AC195B">
      <w:r>
        <w:t>Auditory display techniques have been around for quite some time, for instance one very well-known auditory display device would be that of the Geiger counter, which echoes out a series of clicks based on the severity of the radiation present within the vicinity.</w:t>
      </w:r>
      <w:r w:rsidR="0053144C">
        <w:t xml:space="preserve"> Furthermore, there are many other instances of auditory information sharing that people experience in their day-to-day life, like with notifications on a computer, these share a visual and auditory alert system</w:t>
      </w:r>
      <w:r w:rsidR="00B6504C">
        <w:t>, but from personal experience as an avid computer user, I notice the audio queues a lot quicker than the visual</w:t>
      </w:r>
      <w:r w:rsidR="00B62C3E">
        <w:t>.</w:t>
      </w:r>
    </w:p>
    <w:p w14:paraId="54D7D525" w14:textId="77777777" w:rsidR="0053144C" w:rsidRDefault="0053144C" w:rsidP="00AC195B"/>
    <w:p w14:paraId="2388DB36" w14:textId="66DFAE4A" w:rsidR="00D9192B" w:rsidRDefault="00BD6822" w:rsidP="00AC195B">
      <w:r>
        <w:t>One paradigm of auditory display techniques is that of</w:t>
      </w:r>
      <w:r w:rsidR="00713544">
        <w:t xml:space="preserve"> </w:t>
      </w:r>
      <w:r w:rsidR="003651F1">
        <w:t>s</w:t>
      </w:r>
      <w:r w:rsidR="00AC195B">
        <w:t>onification</w:t>
      </w:r>
      <w:r w:rsidR="005857BB">
        <w:t>, which seeks to translate information into non-speech</w:t>
      </w:r>
      <w:r w:rsidR="003651F1">
        <w:t xml:space="preserve"> sound</w:t>
      </w:r>
      <w:r w:rsidR="005857BB">
        <w:t xml:space="preserve"> </w:t>
      </w:r>
      <w:sdt>
        <w:sdtPr>
          <w:id w:val="889843510"/>
          <w:citation/>
        </w:sdtPr>
        <w:sdtEndPr/>
        <w:sdtContent>
          <w:r w:rsidR="005857BB">
            <w:fldChar w:fldCharType="begin"/>
          </w:r>
          <w:r w:rsidR="005857BB">
            <w:instrText xml:space="preserve"> CITATION Joh05 \l 2057 </w:instrText>
          </w:r>
          <w:r w:rsidR="005857BB">
            <w:fldChar w:fldCharType="separate"/>
          </w:r>
          <w:r w:rsidR="00A35401" w:rsidRPr="00A35401">
            <w:rPr>
              <w:noProof/>
            </w:rPr>
            <w:t>(Flowers, 2005)</w:t>
          </w:r>
          <w:r w:rsidR="005857BB">
            <w:fldChar w:fldCharType="end"/>
          </w:r>
        </w:sdtContent>
      </w:sdt>
      <w:r w:rsidR="005857BB">
        <w:t>.</w:t>
      </w:r>
      <w:r w:rsidR="0053144C">
        <w:t xml:space="preserve"> </w:t>
      </w:r>
      <w:r>
        <w:t>Sonification</w:t>
      </w:r>
      <w:r w:rsidR="00AC195B">
        <w:t xml:space="preserve"> “seeks to translate relationships</w:t>
      </w:r>
      <w:r w:rsidR="00702AAA">
        <w:rPr>
          <w:szCs w:val="22"/>
        </w:rPr>
        <w:t xml:space="preserve"> </w:t>
      </w:r>
      <w:r w:rsidR="00AC195B">
        <w:t>in data or information into sounds that exploit the auditory perceptual abilities of human</w:t>
      </w:r>
      <w:r w:rsidR="00702AAA">
        <w:rPr>
          <w:szCs w:val="22"/>
        </w:rPr>
        <w:t xml:space="preserve"> </w:t>
      </w:r>
      <w:r w:rsidR="00AC195B">
        <w:t xml:space="preserve">beings such that the data relationships are comprehensible” </w:t>
      </w:r>
      <w:sdt>
        <w:sdtPr>
          <w:id w:val="1754551040"/>
          <w:citation/>
        </w:sdtPr>
        <w:sdtEndPr/>
        <w:sdtContent>
          <w:r w:rsidR="00AC195B">
            <w:fldChar w:fldCharType="begin"/>
          </w:r>
          <w:r w:rsidR="004C7929">
            <w:instrText xml:space="preserve">CITATION Her11 \p 9 \l 2057 </w:instrText>
          </w:r>
          <w:r w:rsidR="00AC195B">
            <w:fldChar w:fldCharType="separate"/>
          </w:r>
          <w:r w:rsidR="00A35401" w:rsidRPr="00A35401">
            <w:rPr>
              <w:noProof/>
            </w:rPr>
            <w:t>(Hermann, et al., 2011, p. 9)</w:t>
          </w:r>
          <w:r w:rsidR="00AC195B">
            <w:fldChar w:fldCharType="end"/>
          </w:r>
        </w:sdtContent>
      </w:sdt>
      <w:r w:rsidR="00D9192B">
        <w:t>.</w:t>
      </w:r>
      <w:r w:rsidR="00856048">
        <w:t xml:space="preserve"> </w:t>
      </w:r>
      <w:r>
        <w:t xml:space="preserve">Sonification translates information into non-speech audio in order to convey information to the user. One major problem of audio sonification however is the lack of a flexible software or tool that would allow the idea of auditory display systems to be further utilised by users </w:t>
      </w:r>
      <w:sdt>
        <w:sdtPr>
          <w:id w:val="1681697110"/>
          <w:citation/>
        </w:sdtPr>
        <w:sdtEndPr/>
        <w:sdtContent>
          <w:r>
            <w:fldChar w:fldCharType="begin"/>
          </w:r>
          <w:r>
            <w:instrText xml:space="preserve"> CITATION Joh05 \l 2057 </w:instrText>
          </w:r>
          <w:r>
            <w:fldChar w:fldCharType="separate"/>
          </w:r>
          <w:r w:rsidR="00A35401" w:rsidRPr="00A35401">
            <w:rPr>
              <w:noProof/>
            </w:rPr>
            <w:t>(Flowers, 2005)</w:t>
          </w:r>
          <w:r>
            <w:fldChar w:fldCharType="end"/>
          </w:r>
        </w:sdtContent>
      </w:sdt>
      <w:r w:rsidR="003651F1">
        <w:t>.</w:t>
      </w:r>
    </w:p>
    <w:p w14:paraId="2AF6C062" w14:textId="573F3283" w:rsidR="000C2B21" w:rsidRDefault="000C2B21" w:rsidP="00E620FB"/>
    <w:p w14:paraId="2E81AD4C" w14:textId="16940F6B" w:rsidR="000C2B21" w:rsidRDefault="00E72BE6" w:rsidP="00E620FB">
      <w:r>
        <w:t>T</w:t>
      </w:r>
      <w:r w:rsidR="009707B3">
        <w:t>he domain I will be working i</w:t>
      </w:r>
      <w:r>
        <w:t xml:space="preserve">n will be mainly based around IT professionals and network </w:t>
      </w:r>
      <w:r w:rsidR="003651F1">
        <w:t>a</w:t>
      </w:r>
      <w:r>
        <w:t xml:space="preserve">dministrators, as with my project focusing on real-time network monitoring, this clientele would be the most likely to use and understand the project. </w:t>
      </w:r>
      <w:r w:rsidR="003651F1">
        <w:t>W</w:t>
      </w:r>
      <w:r w:rsidR="009707B3">
        <w:t xml:space="preserve">ith the particular highlight of </w:t>
      </w:r>
      <w:r w:rsidR="009707B3">
        <w:lastRenderedPageBreak/>
        <w:t xml:space="preserve">network traffic, as well as the mention of web server workload, I plan to use a similar method in producing an auditory display technique </w:t>
      </w:r>
      <w:r w:rsidR="00742A95">
        <w:t>for monitoring computer networks.</w:t>
      </w:r>
    </w:p>
    <w:p w14:paraId="24CC40D6" w14:textId="4BBE8430" w:rsidR="00742A95" w:rsidRDefault="00742A95" w:rsidP="00E620FB"/>
    <w:p w14:paraId="2AAC330B" w14:textId="74E82E4E" w:rsidR="0034713E" w:rsidRDefault="00742A95" w:rsidP="00E620FB">
      <w:r>
        <w:t xml:space="preserve">This project would be aimed at network administrators, as from prior investigations auditory display techniques and Sonification have been used in ways such as botnet detection </w:t>
      </w:r>
      <w:sdt>
        <w:sdtPr>
          <w:id w:val="-1908610232"/>
          <w:citation/>
        </w:sdtPr>
        <w:sdtEndPr/>
        <w:sdtContent>
          <w:r>
            <w:fldChar w:fldCharType="begin"/>
          </w:r>
          <w:r>
            <w:instrText xml:space="preserve"> CITATION Vic18 \l 2057 </w:instrText>
          </w:r>
          <w:r>
            <w:fldChar w:fldCharType="separate"/>
          </w:r>
          <w:r w:rsidR="00A35401" w:rsidRPr="00A35401">
            <w:rPr>
              <w:noProof/>
            </w:rPr>
            <w:t>(Vickers &amp; Debashi, 2018)</w:t>
          </w:r>
          <w:r>
            <w:fldChar w:fldCharType="end"/>
          </w:r>
        </w:sdtContent>
      </w:sdt>
      <w:r>
        <w:t xml:space="preserve">, creating a ‘soundscape’ of network traffic </w:t>
      </w:r>
      <w:sdt>
        <w:sdtPr>
          <w:id w:val="17828808"/>
          <w:citation/>
        </w:sdtPr>
        <w:sdtEndPr/>
        <w:sdtContent>
          <w:r>
            <w:fldChar w:fldCharType="begin"/>
          </w:r>
          <w:r w:rsidR="0034713E">
            <w:instrText xml:space="preserve">CITATION Pee00 \l 2057 </w:instrText>
          </w:r>
          <w:r>
            <w:fldChar w:fldCharType="separate"/>
          </w:r>
          <w:r w:rsidR="00A35401" w:rsidRPr="00A35401">
            <w:rPr>
              <w:noProof/>
            </w:rPr>
            <w:t>(Gilfix &amp; Couch, 2000)</w:t>
          </w:r>
          <w:r>
            <w:fldChar w:fldCharType="end"/>
          </w:r>
        </w:sdtContent>
      </w:sdt>
      <w:r>
        <w:t xml:space="preserve">, and another being the sonification of web server workload </w:t>
      </w:r>
      <w:sdt>
        <w:sdtPr>
          <w:id w:val="1756165614"/>
          <w:citation/>
        </w:sdtPr>
        <w:sdtEndPr/>
        <w:sdtContent>
          <w:r>
            <w:fldChar w:fldCharType="begin"/>
          </w:r>
          <w:r w:rsidR="0008082E">
            <w:instrText xml:space="preserve">CITATION Bar02 \l 2057 </w:instrText>
          </w:r>
          <w:r>
            <w:fldChar w:fldCharType="separate"/>
          </w:r>
          <w:r w:rsidR="00A35401" w:rsidRPr="00A35401">
            <w:rPr>
              <w:noProof/>
            </w:rPr>
            <w:t>(Barra, et al., 2002)</w:t>
          </w:r>
          <w:r>
            <w:fldChar w:fldCharType="end"/>
          </w:r>
        </w:sdtContent>
      </w:sdt>
      <w:r>
        <w:t>. This can be seen as useful to many network administrators who have to handle these situations,</w:t>
      </w:r>
      <w:r w:rsidR="00702AAA">
        <w:t xml:space="preserve"> such as aggressive botnet phishing attacks</w:t>
      </w:r>
      <w:r>
        <w:t>.</w:t>
      </w:r>
      <w:r w:rsidR="0034713E">
        <w:t xml:space="preserve"> This work within botnet detection and network traffic soundscapes is what initially piqued my interest within the project.</w:t>
      </w:r>
    </w:p>
    <w:p w14:paraId="59D2CA12" w14:textId="435ED248" w:rsidR="0034713E" w:rsidRDefault="0034713E" w:rsidP="00E620FB"/>
    <w:p w14:paraId="52268941" w14:textId="2400ED61" w:rsidR="00742A95" w:rsidRDefault="0034713E" w:rsidP="007C2510">
      <w:pPr>
        <w:tabs>
          <w:tab w:val="left" w:pos="5500"/>
        </w:tabs>
      </w:pPr>
      <w:r>
        <w:t xml:space="preserve">The </w:t>
      </w:r>
      <w:r w:rsidR="00CA11DA">
        <w:t>most important idea</w:t>
      </w:r>
      <w:r>
        <w:t xml:space="preserve"> that will define this</w:t>
      </w:r>
      <w:r w:rsidR="00CA11DA">
        <w:t xml:space="preserve"> investigative</w:t>
      </w:r>
      <w:r>
        <w:t xml:space="preserve"> project is </w:t>
      </w:r>
      <w:r w:rsidR="00702AAA">
        <w:t>the term ‘</w:t>
      </w:r>
      <w:r>
        <w:t>Usefulness’, as since these systems exist in some capacity</w:t>
      </w:r>
      <w:r w:rsidR="00702AAA">
        <w:t xml:space="preserve"> and have been growing for a while</w:t>
      </w:r>
      <w:r>
        <w:t>, it will be key in finding how effective they are, how user friendly they are</w:t>
      </w:r>
      <w:r w:rsidR="00A833B9">
        <w:t>, and</w:t>
      </w:r>
      <w:r w:rsidR="00702AAA">
        <w:t xml:space="preserve"> if</w:t>
      </w:r>
      <w:r w:rsidR="00A833B9">
        <w:t xml:space="preserve"> they could be used in a realistic manner within a network domain.</w:t>
      </w:r>
      <w:r w:rsidR="00CA11DA">
        <w:t xml:space="preserve"> This will ultimately determine the usability of</w:t>
      </w:r>
      <w:r w:rsidR="00E95DE2">
        <w:t xml:space="preserve"> an</w:t>
      </w:r>
      <w:r w:rsidR="00CA11DA">
        <w:t xml:space="preserve"> audio-based network monitor</w:t>
      </w:r>
      <w:r w:rsidR="00702AAA">
        <w:t>.</w:t>
      </w:r>
    </w:p>
    <w:p w14:paraId="529F6C7E" w14:textId="12B51DD2" w:rsidR="000A745B" w:rsidRDefault="000A745B" w:rsidP="007C2510">
      <w:pPr>
        <w:tabs>
          <w:tab w:val="left" w:pos="5500"/>
        </w:tabs>
      </w:pPr>
    </w:p>
    <w:p w14:paraId="4945AA46" w14:textId="6B2CCA83" w:rsidR="000A745B" w:rsidRPr="00E620FB" w:rsidRDefault="000A745B" w:rsidP="007C2510">
      <w:pPr>
        <w:tabs>
          <w:tab w:val="left" w:pos="5500"/>
        </w:tabs>
      </w:pPr>
      <w:r>
        <w:t xml:space="preserve">This idea came to mind through discussions with the project supervisor, in which different ideas were brought up, and through further reading. From reading about the soundscape of network traffic </w:t>
      </w:r>
      <w:sdt>
        <w:sdtPr>
          <w:id w:val="1298262055"/>
          <w:citation/>
        </w:sdtPr>
        <w:sdtEndPr/>
        <w:sdtContent>
          <w:r>
            <w:fldChar w:fldCharType="begin"/>
          </w:r>
          <w:r>
            <w:instrText xml:space="preserve"> CITATION Pee00 \l 2057 </w:instrText>
          </w:r>
          <w:r>
            <w:fldChar w:fldCharType="separate"/>
          </w:r>
          <w:r w:rsidR="00A35401" w:rsidRPr="00A35401">
            <w:rPr>
              <w:noProof/>
            </w:rPr>
            <w:t>(Gilfix &amp; Couch, 2000)</w:t>
          </w:r>
          <w:r>
            <w:fldChar w:fldCharType="end"/>
          </w:r>
        </w:sdtContent>
      </w:sdt>
      <w:r>
        <w:t>, I found myself drawn to the idea of a real-time auditory display of network traffic for the IT professional. I was immediately intrigued about the usefulness of an auditory display of network traffic to the IT professional, and whether this kind of display could be used more generally.</w:t>
      </w:r>
    </w:p>
    <w:p w14:paraId="3D8086B4" w14:textId="1990196B" w:rsidR="00996916" w:rsidRDefault="00E620FB" w:rsidP="009A2E53">
      <w:pPr>
        <w:pStyle w:val="Heading1"/>
      </w:pPr>
      <w:r w:rsidRPr="00E620FB">
        <w:t>Proposed Work</w:t>
      </w:r>
    </w:p>
    <w:p w14:paraId="4A51E9EB" w14:textId="02B674FF" w:rsidR="00742A95" w:rsidRDefault="00CA11DA" w:rsidP="00E620FB">
      <w:r>
        <w:t xml:space="preserve">The proposed </w:t>
      </w:r>
      <w:r w:rsidR="001D6D99">
        <w:t>project is to</w:t>
      </w:r>
      <w:r>
        <w:t xml:space="preserve"> investigat</w:t>
      </w:r>
      <w:r w:rsidR="001D6D99">
        <w:t>e</w:t>
      </w:r>
      <w:r>
        <w:t xml:space="preserve"> different audio-based network monitoring systems such as the aforementioned botnet system, gathering the required information </w:t>
      </w:r>
      <w:r w:rsidR="00702AAA">
        <w:t>such as whether this project will use a parametric or non-parametric model</w:t>
      </w:r>
      <w:r w:rsidR="001D6D99">
        <w:t xml:space="preserve"> and </w:t>
      </w:r>
      <w:r w:rsidR="00702AAA">
        <w:t>the software that will be used</w:t>
      </w:r>
      <w:r w:rsidR="001D6D99">
        <w:t xml:space="preserve">. This will </w:t>
      </w:r>
      <w:r>
        <w:t>ultimately bring</w:t>
      </w:r>
      <w:r w:rsidR="001D6D99">
        <w:t xml:space="preserve"> </w:t>
      </w:r>
      <w:r>
        <w:t>forward an investigative project that highlights the usability of audio-based network monitoring systems.</w:t>
      </w:r>
    </w:p>
    <w:p w14:paraId="2CB300B4" w14:textId="6A2EB75B" w:rsidR="004E0511" w:rsidRDefault="004E0511" w:rsidP="00E620FB"/>
    <w:p w14:paraId="6B0F75C7" w14:textId="00720270" w:rsidR="00783651" w:rsidRDefault="004E0511" w:rsidP="00E620FB">
      <w:r>
        <w:t>This investigative work will involve reading into different tools used to aid in translating the information into something that can be manipulated within programs like SoniPy, such as with SoNSTAR</w:t>
      </w:r>
      <w:r w:rsidR="003651F1">
        <w:t xml:space="preserve"> </w:t>
      </w:r>
      <w:sdt>
        <w:sdtPr>
          <w:id w:val="-1737318849"/>
          <w:citation/>
        </w:sdtPr>
        <w:sdtEndPr/>
        <w:sdtContent>
          <w:r w:rsidR="003651F1">
            <w:fldChar w:fldCharType="begin"/>
          </w:r>
          <w:r w:rsidR="003651F1">
            <w:instrText xml:space="preserve"> CITATION Deb17 \l 2057 </w:instrText>
          </w:r>
          <w:r w:rsidR="003651F1">
            <w:fldChar w:fldCharType="separate"/>
          </w:r>
          <w:r w:rsidR="00A35401" w:rsidRPr="00A35401">
            <w:rPr>
              <w:noProof/>
            </w:rPr>
            <w:t>(Debashi &amp; Vickers, 2017)</w:t>
          </w:r>
          <w:r w:rsidR="003651F1">
            <w:fldChar w:fldCharType="end"/>
          </w:r>
        </w:sdtContent>
      </w:sdt>
      <w:r>
        <w:t xml:space="preserve">, </w:t>
      </w:r>
      <w:r w:rsidR="004226FF">
        <w:t>which is currently being used to compl</w:t>
      </w:r>
      <w:r w:rsidR="003651F1">
        <w:t>e</w:t>
      </w:r>
      <w:r w:rsidR="004226FF">
        <w:t xml:space="preserve">ment </w:t>
      </w:r>
      <w:r w:rsidR="003651F1">
        <w:t>i</w:t>
      </w:r>
      <w:r w:rsidR="004226FF">
        <w:t xml:space="preserve">ntrusion </w:t>
      </w:r>
      <w:r w:rsidR="003651F1">
        <w:t>d</w:t>
      </w:r>
      <w:r w:rsidR="004226FF">
        <w:t xml:space="preserve">etection </w:t>
      </w:r>
      <w:r w:rsidR="003651F1">
        <w:t>s</w:t>
      </w:r>
      <w:r w:rsidR="004226FF">
        <w:t>ystems (IDSs). SoNSTAR</w:t>
      </w:r>
      <w:r>
        <w:t xml:space="preserve"> is defined as “</w:t>
      </w:r>
      <w:r w:rsidRPr="004E0511">
        <w:t>a monitoring tool developed to complement existing IDSs to provide another degree of flow granularity to operators, helping them to understand how a specific network operates and behaves</w:t>
      </w:r>
      <w:r>
        <w:t xml:space="preserve">” </w:t>
      </w:r>
      <w:sdt>
        <w:sdtPr>
          <w:id w:val="654570230"/>
          <w:citation/>
        </w:sdtPr>
        <w:sdtEndPr/>
        <w:sdtContent>
          <w:r>
            <w:fldChar w:fldCharType="begin"/>
          </w:r>
          <w:r w:rsidR="004C7929">
            <w:instrText xml:space="preserve">CITATION Deb17 \p 1 \l 2057 </w:instrText>
          </w:r>
          <w:r>
            <w:fldChar w:fldCharType="separate"/>
          </w:r>
          <w:r w:rsidR="00A35401" w:rsidRPr="00A35401">
            <w:rPr>
              <w:noProof/>
            </w:rPr>
            <w:t>(Debashi &amp; Vickers, 2017, p. 1)</w:t>
          </w:r>
          <w:r>
            <w:fldChar w:fldCharType="end"/>
          </w:r>
        </w:sdtContent>
      </w:sdt>
      <w:r>
        <w:t>.</w:t>
      </w:r>
      <w:r w:rsidR="00C6229B">
        <w:t xml:space="preserve"> </w:t>
      </w:r>
    </w:p>
    <w:p w14:paraId="519B7480" w14:textId="23C10EE6" w:rsidR="00783651" w:rsidRDefault="00783651" w:rsidP="00E620FB"/>
    <w:p w14:paraId="40655D6E" w14:textId="3A04F4FB" w:rsidR="00783651" w:rsidRDefault="00783651" w:rsidP="00783651">
      <w:r>
        <w:t>Investigating whether ideas like pitch coding of numeric values would be something applicable to this project, or whether “</w:t>
      </w:r>
      <w:r w:rsidR="003651F1">
        <w:t>t</w:t>
      </w:r>
      <w:r w:rsidRPr="00783651">
        <w:t>emporal or rhythmic patterning of loudness levels, especially</w:t>
      </w:r>
      <w:r>
        <w:t xml:space="preserve"> </w:t>
      </w:r>
      <w:r w:rsidRPr="00783651">
        <w:t>when integrated into pitch and timbre defined data streams</w:t>
      </w:r>
      <w:r>
        <w:t>”</w:t>
      </w:r>
      <w:r w:rsidRPr="00783651">
        <w:t xml:space="preserve"> </w:t>
      </w:r>
      <w:r>
        <w:t xml:space="preserve">can be more efficient for this type of auditory display </w:t>
      </w:r>
      <w:sdt>
        <w:sdtPr>
          <w:id w:val="2123333564"/>
          <w:citation/>
        </w:sdtPr>
        <w:sdtEndPr/>
        <w:sdtContent>
          <w:r>
            <w:fldChar w:fldCharType="begin"/>
          </w:r>
          <w:r w:rsidR="00DD441C">
            <w:instrText xml:space="preserve">CITATION Joh05 \p 2 \l 2057 </w:instrText>
          </w:r>
          <w:r>
            <w:fldChar w:fldCharType="separate"/>
          </w:r>
          <w:r w:rsidR="00A35401" w:rsidRPr="00A35401">
            <w:rPr>
              <w:noProof/>
            </w:rPr>
            <w:t>(Flowers, 2005, p. 2)</w:t>
          </w:r>
          <w:r>
            <w:fldChar w:fldCharType="end"/>
          </w:r>
        </w:sdtContent>
      </w:sdt>
      <w:r w:rsidR="003651F1">
        <w:t>.</w:t>
      </w:r>
    </w:p>
    <w:p w14:paraId="2B658E86" w14:textId="2A7964E6" w:rsidR="00446E54" w:rsidRDefault="00446E54" w:rsidP="00E620FB">
      <w:pPr>
        <w:rPr>
          <w:ins w:id="0" w:author="grant.allenby" w:date="2020-11-02T16:05:00Z"/>
        </w:rPr>
      </w:pPr>
    </w:p>
    <w:p w14:paraId="0E208268" w14:textId="77777777" w:rsidR="00DD441C" w:rsidRPr="00446E54" w:rsidRDefault="00DD441C" w:rsidP="00E620FB"/>
    <w:p w14:paraId="1A6A51AC" w14:textId="77777777" w:rsidR="0071347D" w:rsidRDefault="00F037B0" w:rsidP="00E620FB">
      <w:commentRangeStart w:id="1"/>
      <w:r>
        <w:lastRenderedPageBreak/>
        <w:t xml:space="preserve">Investigating whether software exists that can be used to perform the investigation of usefulness in auditory displays will be a particularly important aspect of this project. If this is not possible, then further investigation and development of an application that will allow this will be needed. </w:t>
      </w:r>
      <w:commentRangeEnd w:id="1"/>
      <w:r w:rsidR="00375B9C">
        <w:rPr>
          <w:rStyle w:val="CommentReference"/>
        </w:rPr>
        <w:commentReference w:id="1"/>
      </w:r>
    </w:p>
    <w:p w14:paraId="5803A190" w14:textId="77777777" w:rsidR="0071347D" w:rsidRDefault="0071347D" w:rsidP="00E620FB"/>
    <w:p w14:paraId="1D3D1738" w14:textId="18A9B9AD" w:rsidR="004E0511" w:rsidRDefault="00E027B6" w:rsidP="00E620FB">
      <w:r>
        <w:t xml:space="preserve">Looking into programming languages that can be used, Java, Python and </w:t>
      </w:r>
      <w:r w:rsidR="004226FF">
        <w:t>JavaScript</w:t>
      </w:r>
      <w:r>
        <w:t xml:space="preserve"> have all been particularly highlighted within my investigation</w:t>
      </w:r>
      <w:r w:rsidR="00853CF6">
        <w:t>. There are a</w:t>
      </w:r>
      <w:r>
        <w:t xml:space="preserve"> few web based sonification applications </w:t>
      </w:r>
      <w:r w:rsidR="00375B9C">
        <w:t xml:space="preserve">that </w:t>
      </w:r>
      <w:r>
        <w:t>exist, as well as</w:t>
      </w:r>
      <w:r w:rsidR="00375B9C">
        <w:t xml:space="preserve"> the</w:t>
      </w:r>
      <w:r>
        <w:t xml:space="preserve"> </w:t>
      </w:r>
      <w:r w:rsidR="00375B9C">
        <w:t>P</w:t>
      </w:r>
      <w:r>
        <w:t>ython</w:t>
      </w:r>
      <w:r w:rsidR="00375B9C">
        <w:t>-</w:t>
      </w:r>
      <w:r>
        <w:t>base</w:t>
      </w:r>
      <w:r w:rsidR="00853CF6">
        <w:t xml:space="preserve">d </w:t>
      </w:r>
      <w:r>
        <w:t xml:space="preserve">SoniPy and </w:t>
      </w:r>
      <w:r w:rsidR="00375B9C">
        <w:t xml:space="preserve">the </w:t>
      </w:r>
      <w:r>
        <w:t>Java</w:t>
      </w:r>
      <w:r w:rsidR="00375B9C">
        <w:t>-</w:t>
      </w:r>
      <w:r>
        <w:t>based xSonify.</w:t>
      </w:r>
    </w:p>
    <w:p w14:paraId="6C434EDD" w14:textId="77777777" w:rsidR="00CF47B7" w:rsidRDefault="00CF47B7" w:rsidP="00E620FB"/>
    <w:p w14:paraId="38038F08" w14:textId="0BD4A402" w:rsidR="00853CF6" w:rsidRDefault="00853CF6" w:rsidP="00E620FB">
      <w:r>
        <w:t xml:space="preserve">I will have to also cover user studies and analyse data in order to build a full picture of how auditory </w:t>
      </w:r>
      <w:r w:rsidR="00905203">
        <w:t xml:space="preserve">display </w:t>
      </w:r>
      <w:r>
        <w:t>systems showcase data as well as how their overall effectiveness is measured.</w:t>
      </w:r>
      <w:r w:rsidR="00672477">
        <w:t xml:space="preserve"> SuperCollider is also a potential program</w:t>
      </w:r>
      <w:r w:rsidR="00375B9C">
        <w:t>ming language</w:t>
      </w:r>
      <w:r w:rsidR="00672477">
        <w:t xml:space="preserve"> that can be used as this possesses real-time synthesis capabilities.</w:t>
      </w:r>
    </w:p>
    <w:p w14:paraId="295C3FE3" w14:textId="77777777" w:rsidR="00C6229B" w:rsidRPr="00C6229B" w:rsidRDefault="00C6229B" w:rsidP="00E620FB"/>
    <w:p w14:paraId="1C2D86C2" w14:textId="286DB476" w:rsidR="009A2E53" w:rsidRPr="009A2E53" w:rsidRDefault="00E620FB" w:rsidP="009A2E53">
      <w:pPr>
        <w:pStyle w:val="Heading1"/>
      </w:pPr>
      <w:r w:rsidRPr="00E620FB">
        <w:t>Aims of Project</w:t>
      </w:r>
    </w:p>
    <w:p w14:paraId="4344A7A9" w14:textId="233D8157" w:rsidR="00742A95" w:rsidRPr="00FC51EC" w:rsidRDefault="00742A95" w:rsidP="00E620FB">
      <w:pPr>
        <w:rPr>
          <w:bCs/>
        </w:rPr>
      </w:pPr>
      <w:r>
        <w:rPr>
          <w:bCs/>
        </w:rPr>
        <w:t xml:space="preserve">The aim of the project is to investigate </w:t>
      </w:r>
      <w:r w:rsidR="0034713E">
        <w:rPr>
          <w:bCs/>
        </w:rPr>
        <w:t>auditory display techniques to monitor real time network traffic, determining their overall usefulness in comparison to established techniques.</w:t>
      </w:r>
    </w:p>
    <w:p w14:paraId="59CFD796" w14:textId="6B1ABDD5" w:rsidR="007C2510" w:rsidRDefault="00E620FB" w:rsidP="007C2510">
      <w:pPr>
        <w:pStyle w:val="Heading1"/>
      </w:pPr>
      <w:r w:rsidRPr="00E620FB">
        <w:t>Objectives</w:t>
      </w:r>
    </w:p>
    <w:p w14:paraId="7BF18BD0" w14:textId="6B8A1625" w:rsidR="00E14920" w:rsidRDefault="00E14920" w:rsidP="00E14920">
      <w:pPr>
        <w:rPr>
          <w:lang w:val="en-US"/>
        </w:rPr>
      </w:pPr>
      <w:r>
        <w:rPr>
          <w:lang w:val="en-US"/>
        </w:rPr>
        <w:t>Objective for this project are as follow:</w:t>
      </w:r>
    </w:p>
    <w:p w14:paraId="2B806FA5" w14:textId="77777777" w:rsidR="00E14920" w:rsidRPr="00E14920" w:rsidRDefault="00E14920" w:rsidP="00E14920">
      <w:pPr>
        <w:rPr>
          <w:lang w:val="en-US"/>
        </w:rPr>
      </w:pPr>
    </w:p>
    <w:p w14:paraId="7F7DAD68" w14:textId="25FAD151" w:rsidR="00CA11DA" w:rsidRDefault="00E620FB" w:rsidP="00E14920">
      <w:pPr>
        <w:pStyle w:val="ListParagraph"/>
        <w:numPr>
          <w:ilvl w:val="0"/>
          <w:numId w:val="8"/>
        </w:numPr>
      </w:pPr>
      <w:r w:rsidRPr="00E620FB">
        <w:t>Literature</w:t>
      </w:r>
      <w:r w:rsidR="00391240">
        <w:t xml:space="preserve"> and source</w:t>
      </w:r>
      <w:r w:rsidRPr="00E620FB">
        <w:t xml:space="preserve"> review</w:t>
      </w:r>
    </w:p>
    <w:p w14:paraId="19F590B1" w14:textId="4C946A83" w:rsidR="00CA11DA" w:rsidRDefault="00E620FB" w:rsidP="00E14920">
      <w:pPr>
        <w:pStyle w:val="ListParagraph"/>
        <w:numPr>
          <w:ilvl w:val="0"/>
          <w:numId w:val="8"/>
        </w:numPr>
      </w:pPr>
      <w:r w:rsidRPr="00E620FB">
        <w:t>Establishing</w:t>
      </w:r>
      <w:r w:rsidR="00CA11DA">
        <w:t xml:space="preserve"> software and report</w:t>
      </w:r>
      <w:r w:rsidRPr="00E620FB">
        <w:t xml:space="preserve"> requirements</w:t>
      </w:r>
    </w:p>
    <w:p w14:paraId="5AF38AFB" w14:textId="55889CA4" w:rsidR="00CA11DA" w:rsidRDefault="002E38D1" w:rsidP="00E14920">
      <w:pPr>
        <w:pStyle w:val="ListParagraph"/>
        <w:numPr>
          <w:ilvl w:val="0"/>
          <w:numId w:val="8"/>
        </w:numPr>
      </w:pPr>
      <w:r>
        <w:t>Design of software</w:t>
      </w:r>
    </w:p>
    <w:p w14:paraId="47ED07B5" w14:textId="686005CE" w:rsidR="002E38D1" w:rsidRDefault="002E38D1" w:rsidP="00E14920">
      <w:pPr>
        <w:pStyle w:val="ListParagraph"/>
        <w:numPr>
          <w:ilvl w:val="0"/>
          <w:numId w:val="8"/>
        </w:numPr>
      </w:pPr>
      <w:r>
        <w:t>Implementation of software</w:t>
      </w:r>
    </w:p>
    <w:p w14:paraId="1FB20C8C" w14:textId="46CBB189" w:rsidR="002E38D1" w:rsidRDefault="002E38D1" w:rsidP="00E14920">
      <w:pPr>
        <w:pStyle w:val="ListParagraph"/>
        <w:numPr>
          <w:ilvl w:val="0"/>
          <w:numId w:val="8"/>
        </w:numPr>
      </w:pPr>
      <w:r>
        <w:t>Design of user study</w:t>
      </w:r>
    </w:p>
    <w:p w14:paraId="0F66BEB9" w14:textId="22F107B6" w:rsidR="002E38D1" w:rsidRDefault="002E38D1" w:rsidP="00E14920">
      <w:pPr>
        <w:pStyle w:val="ListParagraph"/>
        <w:numPr>
          <w:ilvl w:val="0"/>
          <w:numId w:val="8"/>
        </w:numPr>
      </w:pPr>
      <w:r>
        <w:t>Implementation of user study</w:t>
      </w:r>
    </w:p>
    <w:p w14:paraId="30324CF3" w14:textId="217291C7" w:rsidR="00CA11DA" w:rsidRDefault="002E38D1" w:rsidP="00E14920">
      <w:pPr>
        <w:pStyle w:val="ListParagraph"/>
        <w:numPr>
          <w:ilvl w:val="0"/>
          <w:numId w:val="8"/>
        </w:numPr>
      </w:pPr>
      <w:r>
        <w:t>Analysis of results</w:t>
      </w:r>
    </w:p>
    <w:p w14:paraId="3F037607" w14:textId="434F50AA" w:rsidR="00E620FB" w:rsidRDefault="00E620FB" w:rsidP="00E14920">
      <w:pPr>
        <w:pStyle w:val="ListParagraph"/>
        <w:numPr>
          <w:ilvl w:val="0"/>
          <w:numId w:val="8"/>
        </w:numPr>
      </w:pPr>
      <w:r w:rsidRPr="00E620FB">
        <w:t xml:space="preserve">Evaluation of </w:t>
      </w:r>
      <w:r w:rsidR="00CA11DA">
        <w:t>report</w:t>
      </w:r>
    </w:p>
    <w:p w14:paraId="15C9FBFA" w14:textId="37FD5C77" w:rsidR="002E38D1" w:rsidRDefault="002E38D1" w:rsidP="00E14920">
      <w:pPr>
        <w:pStyle w:val="ListParagraph"/>
        <w:numPr>
          <w:ilvl w:val="0"/>
          <w:numId w:val="8"/>
        </w:numPr>
      </w:pPr>
      <w:r>
        <w:t>Conclusions</w:t>
      </w:r>
    </w:p>
    <w:p w14:paraId="0CC01962" w14:textId="65DB14D7" w:rsidR="002E38D1" w:rsidRPr="00CA11DA" w:rsidRDefault="002E38D1" w:rsidP="00E14920">
      <w:pPr>
        <w:pStyle w:val="ListParagraph"/>
        <w:numPr>
          <w:ilvl w:val="0"/>
          <w:numId w:val="8"/>
        </w:numPr>
      </w:pPr>
      <w:r>
        <w:t>Write dissertation</w:t>
      </w:r>
    </w:p>
    <w:p w14:paraId="1F193B0B" w14:textId="1C8FFECC" w:rsidR="009A2E53" w:rsidRDefault="00E620FB" w:rsidP="009A2E53">
      <w:pPr>
        <w:pStyle w:val="Heading1"/>
      </w:pPr>
      <w:commentRangeStart w:id="2"/>
      <w:r w:rsidRPr="00E620FB">
        <w:t>Skills</w:t>
      </w:r>
      <w:commentRangeEnd w:id="2"/>
      <w:r w:rsidR="00060B9F">
        <w:rPr>
          <w:rStyle w:val="CommentReference"/>
          <w:rFonts w:asciiTheme="minorHAnsi" w:eastAsiaTheme="minorHAnsi" w:hAnsiTheme="minorHAnsi" w:cstheme="minorBidi"/>
          <w:color w:val="auto"/>
          <w:u w:val="none"/>
          <w:lang w:val="en-GB"/>
        </w:rPr>
        <w:commentReference w:id="2"/>
      </w:r>
    </w:p>
    <w:p w14:paraId="5918ED98" w14:textId="77777777" w:rsidR="00060B9F" w:rsidRDefault="00060B9F" w:rsidP="00E620FB"/>
    <w:p w14:paraId="4868F96E" w14:textId="6A95C6FC" w:rsidR="000A34DE" w:rsidRDefault="000D1B03" w:rsidP="00E620FB">
      <w:r>
        <w:t>T</w:t>
      </w:r>
      <w:r w:rsidR="00BD6822">
        <w:t>here is no flexible tool to</w:t>
      </w:r>
      <w:r w:rsidR="00446E54">
        <w:t xml:space="preserve"> utilise</w:t>
      </w:r>
      <w:del w:id="3" w:author="grant.allenby" w:date="2020-11-02T15:03:00Z">
        <w:r w:rsidR="00BD6822" w:rsidDel="00446E54">
          <w:delText xml:space="preserve"> </w:delText>
        </w:r>
        <w:r w:rsidR="00375B9C" w:rsidDel="00446E54">
          <w:delText>generate</w:delText>
        </w:r>
      </w:del>
      <w:r w:rsidR="00375B9C">
        <w:t xml:space="preserve"> </w:t>
      </w:r>
      <w:r w:rsidR="00BD6822">
        <w:t xml:space="preserve">sonification in an effective way, however </w:t>
      </w:r>
      <w:r w:rsidR="007F7DE8">
        <w:t xml:space="preserve">more specific applications </w:t>
      </w:r>
      <w:r w:rsidR="00BD6822">
        <w:t xml:space="preserve">do exist. </w:t>
      </w:r>
      <w:r w:rsidR="00CA11DA">
        <w:t xml:space="preserve">I will have to learn about different sonification </w:t>
      </w:r>
      <w:r w:rsidR="00EB2B6C">
        <w:t xml:space="preserve">and auditory display </w:t>
      </w:r>
      <w:r w:rsidR="00CA11DA">
        <w:t>software</w:t>
      </w:r>
      <w:r w:rsidR="00C743D6">
        <w:t xml:space="preserve"> p</w:t>
      </w:r>
      <w:r w:rsidR="00EB2B6C">
        <w:t>rograms</w:t>
      </w:r>
      <w:r w:rsidR="00CA11DA">
        <w:t xml:space="preserve"> such as SoniPy, which would require knowledge of </w:t>
      </w:r>
      <w:r w:rsidR="0006379F">
        <w:t xml:space="preserve">the Python programming language, </w:t>
      </w:r>
      <w:r w:rsidR="00391240">
        <w:t>as well as xSonify, a Java-based application</w:t>
      </w:r>
      <w:r w:rsidR="00EB2B6C">
        <w:t xml:space="preserve">, would both require </w:t>
      </w:r>
      <w:r w:rsidR="00391240">
        <w:t xml:space="preserve">learning particular programming knowledge centred around auditory display techniques. </w:t>
      </w:r>
      <w:r w:rsidR="009E1D26">
        <w:t xml:space="preserve">There is also SuperCollider, a real-time synthesis language that has been in development for </w:t>
      </w:r>
      <w:r w:rsidR="009E1D26">
        <w:lastRenderedPageBreak/>
        <w:t xml:space="preserve">a number of years, that would be ideal for this project, however this would require understanding of the </w:t>
      </w:r>
      <w:commentRangeStart w:id="4"/>
      <w:r w:rsidR="009E1D26">
        <w:t xml:space="preserve">C++ programming language </w:t>
      </w:r>
      <w:commentRangeEnd w:id="4"/>
      <w:r w:rsidR="00375B9C">
        <w:rPr>
          <w:rStyle w:val="CommentReference"/>
        </w:rPr>
        <w:commentReference w:id="4"/>
      </w:r>
      <w:sdt>
        <w:sdtPr>
          <w:id w:val="1769502119"/>
          <w:citation/>
        </w:sdtPr>
        <w:sdtEndPr/>
        <w:sdtContent>
          <w:r w:rsidR="009E1D26">
            <w:fldChar w:fldCharType="begin"/>
          </w:r>
          <w:r w:rsidR="009E1D26">
            <w:instrText xml:space="preserve"> CITATION McC961 \l 2057 </w:instrText>
          </w:r>
          <w:r w:rsidR="009E1D26">
            <w:fldChar w:fldCharType="separate"/>
          </w:r>
          <w:r w:rsidR="00A35401">
            <w:rPr>
              <w:noProof/>
            </w:rPr>
            <w:t xml:space="preserve"> </w:t>
          </w:r>
          <w:r w:rsidR="00A35401" w:rsidRPr="00A35401">
            <w:rPr>
              <w:noProof/>
            </w:rPr>
            <w:t>(McCartney, 1996)</w:t>
          </w:r>
          <w:r w:rsidR="009E1D26">
            <w:fldChar w:fldCharType="end"/>
          </w:r>
        </w:sdtContent>
      </w:sdt>
      <w:r w:rsidR="009E1D26">
        <w:t xml:space="preserve">. </w:t>
      </w:r>
    </w:p>
    <w:p w14:paraId="7058D027" w14:textId="4BADE9E2" w:rsidR="000A34DE" w:rsidRDefault="000A34DE" w:rsidP="00E620FB"/>
    <w:p w14:paraId="30668344" w14:textId="77777777" w:rsidR="000A34DE" w:rsidRDefault="00391240" w:rsidP="00E620FB">
      <w:r>
        <w:t xml:space="preserve">I am familiar with </w:t>
      </w:r>
      <w:r w:rsidR="00EB2B6C">
        <w:t xml:space="preserve">multiple programming languages </w:t>
      </w:r>
      <w:r>
        <w:t xml:space="preserve">to a degree from my prior knowledge attained from Northumbria, as well as from my own independent learning throughout my years at Northumbria. </w:t>
      </w:r>
    </w:p>
    <w:p w14:paraId="479DE0C9" w14:textId="77777777" w:rsidR="000A34DE" w:rsidRDefault="000A34DE" w:rsidP="00E620FB"/>
    <w:p w14:paraId="0DC63BF2" w14:textId="3B88F965" w:rsidR="00E620FB" w:rsidRDefault="00391240" w:rsidP="00E620FB">
      <w:r>
        <w:t>Since I am going through BSc Computer Science (</w:t>
      </w:r>
      <w:r w:rsidR="00375B9C">
        <w:t>i.e</w:t>
      </w:r>
      <w:r>
        <w:t>. general Computer Science</w:t>
      </w:r>
      <w:r w:rsidR="00EB2B6C">
        <w:t xml:space="preserve"> without a specified pathway</w:t>
      </w:r>
      <w:r>
        <w:t>), I am broad in my understanding</w:t>
      </w:r>
      <w:r w:rsidR="00EB2B6C">
        <w:t xml:space="preserve"> of</w:t>
      </w:r>
      <w:r>
        <w:t xml:space="preserve"> other programming</w:t>
      </w:r>
      <w:r w:rsidR="00EB2B6C">
        <w:t xml:space="preserve"> languages</w:t>
      </w:r>
      <w:r w:rsidR="00C743D6">
        <w:t xml:space="preserve"> and paradigms</w:t>
      </w:r>
      <w:r>
        <w:t>. This makes this task relevant with the requirements of this project</w:t>
      </w:r>
      <w:r w:rsidR="00C743D6">
        <w:t>,</w:t>
      </w:r>
      <w:r>
        <w:t xml:space="preserve"> </w:t>
      </w:r>
      <w:r w:rsidR="00C743D6">
        <w:t xml:space="preserve">and </w:t>
      </w:r>
      <w:r>
        <w:t>I will be able to sufficiently build on this.</w:t>
      </w:r>
    </w:p>
    <w:p w14:paraId="2C691505" w14:textId="56582C45" w:rsidR="00783651" w:rsidRDefault="00783651" w:rsidP="00E620FB"/>
    <w:p w14:paraId="0FA72989" w14:textId="2BF57B88" w:rsidR="00783651" w:rsidRDefault="00783651" w:rsidP="00E620FB">
      <w:r>
        <w:t xml:space="preserve">I must learn different ideas about auditory displays, such as pitch coding of numeric values, which means to translate numeric data into a pitch or frequency, in order to define that this sound is a reflection of this data, which has been shown to work, however calibration based on the specific scenario will be needed </w:t>
      </w:r>
      <w:sdt>
        <w:sdtPr>
          <w:id w:val="-1996864109"/>
          <w:citation/>
        </w:sdtPr>
        <w:sdtEndPr/>
        <w:sdtContent>
          <w:r>
            <w:fldChar w:fldCharType="begin"/>
          </w:r>
          <w:r>
            <w:instrText xml:space="preserve"> CITATION Joh05 \l 2057 </w:instrText>
          </w:r>
          <w:r>
            <w:fldChar w:fldCharType="separate"/>
          </w:r>
          <w:r w:rsidR="00A35401" w:rsidRPr="00A35401">
            <w:rPr>
              <w:noProof/>
            </w:rPr>
            <w:t>(Flowers, 2005)</w:t>
          </w:r>
          <w:r>
            <w:fldChar w:fldCharType="end"/>
          </w:r>
        </w:sdtContent>
      </w:sdt>
      <w:r>
        <w:t>.</w:t>
      </w:r>
    </w:p>
    <w:p w14:paraId="0620E58F" w14:textId="37135D24" w:rsidR="00165D64" w:rsidRDefault="00165D64" w:rsidP="00E620FB"/>
    <w:p w14:paraId="7D7D1523" w14:textId="77777777" w:rsidR="00E14920" w:rsidRDefault="00165D64" w:rsidP="00E620FB">
      <w:r>
        <w:t xml:space="preserve">I will also have to acquire knowledge of user studies, such as how they are performed, what I will need to perform these, whilst also considering restrictions on things such as the current COVID-19 situation making face-to-face studies unlikely, and therefore a remote study will have to be performed. </w:t>
      </w:r>
    </w:p>
    <w:p w14:paraId="2F0BDF85" w14:textId="77777777" w:rsidR="00E14920" w:rsidRDefault="00E14920" w:rsidP="00E620FB"/>
    <w:p w14:paraId="7CE8FEC6" w14:textId="7B67E615" w:rsidR="00165D64" w:rsidRDefault="00165D64" w:rsidP="00D2595C">
      <w:r>
        <w:t>I will also have to expand my knowledge on data analysis</w:t>
      </w:r>
      <w:r w:rsidR="00D2595C">
        <w:t xml:space="preserve">, looking into ideas such as qualitative and quantitative paradigms, as well as how to effectively </w:t>
      </w:r>
      <w:r w:rsidR="00A64B34">
        <w:t xml:space="preserve">use these paradigms to efficiently collect and understand the data to be collected. </w:t>
      </w:r>
    </w:p>
    <w:sdt>
      <w:sdtPr>
        <w:rPr>
          <w:rFonts w:asciiTheme="minorHAnsi" w:eastAsiaTheme="minorHAnsi" w:hAnsiTheme="minorHAnsi" w:cstheme="minorBidi"/>
          <w:color w:val="auto"/>
          <w:sz w:val="24"/>
          <w:szCs w:val="24"/>
          <w:u w:val="none"/>
          <w:lang w:val="en-GB"/>
        </w:rPr>
        <w:id w:val="-2048516920"/>
        <w:docPartObj>
          <w:docPartGallery w:val="Bibliographies"/>
          <w:docPartUnique/>
        </w:docPartObj>
      </w:sdtPr>
      <w:sdtEndPr/>
      <w:sdtContent>
        <w:p w14:paraId="379C095A" w14:textId="1A517B49" w:rsidR="00C21EBF" w:rsidRPr="009A2E53" w:rsidRDefault="00C21EBF" w:rsidP="00C21EBF">
          <w:pPr>
            <w:pStyle w:val="Heading1"/>
          </w:pPr>
          <w:r w:rsidRPr="009A2E53">
            <w:t>Bibliography</w:t>
          </w:r>
        </w:p>
        <w:sdt>
          <w:sdtPr>
            <w:id w:val="111145805"/>
            <w:bibliography/>
          </w:sdtPr>
          <w:sdtEndPr/>
          <w:sdtContent>
            <w:p w14:paraId="005751DD" w14:textId="77777777" w:rsidR="00A35401" w:rsidRDefault="00C21EBF" w:rsidP="00A35401">
              <w:pPr>
                <w:pStyle w:val="Bibliography"/>
                <w:rPr>
                  <w:noProof/>
                  <w:lang w:val="en-US"/>
                </w:rPr>
              </w:pPr>
              <w:r>
                <w:fldChar w:fldCharType="begin"/>
              </w:r>
              <w:r>
                <w:instrText xml:space="preserve"> BIBLIOGRAPHY </w:instrText>
              </w:r>
              <w:r>
                <w:fldChar w:fldCharType="separate"/>
              </w:r>
              <w:r w:rsidR="00A35401">
                <w:rPr>
                  <w:noProof/>
                  <w:lang w:val="en-US"/>
                </w:rPr>
                <w:t xml:space="preserve">Barra, M. et al., 2002. Multimodal Monitoring of Web Servers. </w:t>
              </w:r>
              <w:r w:rsidR="00A35401">
                <w:rPr>
                  <w:i/>
                  <w:iCs/>
                  <w:noProof/>
                  <w:lang w:val="en-US"/>
                </w:rPr>
                <w:t xml:space="preserve">IEEE Multimedia, </w:t>
              </w:r>
              <w:r w:rsidR="00A35401">
                <w:rPr>
                  <w:noProof/>
                  <w:lang w:val="en-US"/>
                </w:rPr>
                <w:t>9(3), pp. 32 - 41.</w:t>
              </w:r>
            </w:p>
            <w:p w14:paraId="30EC3FD0" w14:textId="77777777" w:rsidR="00A35401" w:rsidRDefault="00A35401" w:rsidP="00A35401">
              <w:pPr>
                <w:pStyle w:val="Bibliography"/>
                <w:rPr>
                  <w:noProof/>
                  <w:lang w:val="en-US"/>
                </w:rPr>
              </w:pPr>
              <w:r>
                <w:rPr>
                  <w:noProof/>
                  <w:lang w:val="en-US"/>
                </w:rPr>
                <w:t xml:space="preserve">Debashi, M. &amp; Vickers, P., 2017. </w:t>
              </w:r>
              <w:r>
                <w:rPr>
                  <w:i/>
                  <w:iCs/>
                  <w:noProof/>
                  <w:lang w:val="en-US"/>
                </w:rPr>
                <w:t xml:space="preserve">Nuson-SoNSTAR: Sonification of Networks for SiTuational AwaReness. </w:t>
              </w:r>
              <w:r>
                <w:rPr>
                  <w:noProof/>
                  <w:lang w:val="en-US"/>
                </w:rPr>
                <w:t xml:space="preserve">[Online] </w:t>
              </w:r>
              <w:r>
                <w:rPr>
                  <w:noProof/>
                  <w:lang w:val="en-US"/>
                </w:rPr>
                <w:br/>
                <w:t xml:space="preserve">Available at: </w:t>
              </w:r>
              <w:r>
                <w:rPr>
                  <w:noProof/>
                  <w:u w:val="single"/>
                  <w:lang w:val="en-US"/>
                </w:rPr>
                <w:t>https://github.com/nuson/SoNSTAR</w:t>
              </w:r>
              <w:r>
                <w:rPr>
                  <w:noProof/>
                  <w:lang w:val="en-US"/>
                </w:rPr>
                <w:br/>
                <w:t>[Accessed 29 October 2020].</w:t>
              </w:r>
            </w:p>
            <w:p w14:paraId="7258CEB3" w14:textId="77777777" w:rsidR="00A35401" w:rsidRDefault="00A35401" w:rsidP="00A35401">
              <w:pPr>
                <w:pStyle w:val="Bibliography"/>
                <w:rPr>
                  <w:noProof/>
                  <w:lang w:val="en-US"/>
                </w:rPr>
              </w:pPr>
              <w:r>
                <w:rPr>
                  <w:noProof/>
                  <w:lang w:val="en-US"/>
                </w:rPr>
                <w:t xml:space="preserve">Flowers, J. H., 2005. </w:t>
              </w:r>
              <w:r>
                <w:rPr>
                  <w:i/>
                  <w:iCs/>
                  <w:noProof/>
                  <w:lang w:val="en-US"/>
                </w:rPr>
                <w:t xml:space="preserve">THIRTEEN YEARS OF REFLECTION ON AUDITORY GRAPHING: PROMISES, PITFALLS, AND POTENTIAL NEW DIRECTIONS. </w:t>
              </w:r>
              <w:r>
                <w:rPr>
                  <w:noProof/>
                  <w:lang w:val="en-US"/>
                </w:rPr>
                <w:t>Limerick, Ireland, International Conference on Auditory Display,.</w:t>
              </w:r>
            </w:p>
            <w:p w14:paraId="53FEA3D5" w14:textId="77777777" w:rsidR="00A35401" w:rsidRDefault="00A35401" w:rsidP="00A35401">
              <w:pPr>
                <w:pStyle w:val="Bibliography"/>
                <w:rPr>
                  <w:noProof/>
                  <w:lang w:val="en-US"/>
                </w:rPr>
              </w:pPr>
              <w:r>
                <w:rPr>
                  <w:noProof/>
                  <w:lang w:val="en-US"/>
                </w:rPr>
                <w:t xml:space="preserve">Gilfix, M. &amp; Couch, A., 2000. </w:t>
              </w:r>
              <w:r>
                <w:rPr>
                  <w:i/>
                  <w:iCs/>
                  <w:noProof/>
                  <w:lang w:val="en-US"/>
                </w:rPr>
                <w:t xml:space="preserve">Peep (The Network Auralizer): Monitoring Your Network With Sound.. </w:t>
              </w:r>
              <w:r>
                <w:rPr>
                  <w:noProof/>
                  <w:lang w:val="en-US"/>
                </w:rPr>
                <w:t>New Orleans, LA, USA, Usenix, p. 109117.</w:t>
              </w:r>
            </w:p>
            <w:p w14:paraId="6AE0177D" w14:textId="77777777" w:rsidR="00A35401" w:rsidRDefault="00A35401" w:rsidP="00A35401">
              <w:pPr>
                <w:pStyle w:val="Bibliography"/>
                <w:rPr>
                  <w:noProof/>
                  <w:lang w:val="en-US"/>
                </w:rPr>
              </w:pPr>
              <w:r>
                <w:rPr>
                  <w:noProof/>
                  <w:lang w:val="en-US"/>
                </w:rPr>
                <w:t xml:space="preserve">Hermann, T., Hunt, A. &amp; Neuhoff, J. G., 2011. </w:t>
              </w:r>
              <w:r>
                <w:rPr>
                  <w:i/>
                  <w:iCs/>
                  <w:noProof/>
                  <w:lang w:val="en-US"/>
                </w:rPr>
                <w:t xml:space="preserve">The Sonification Handbook. </w:t>
              </w:r>
              <w:r>
                <w:rPr>
                  <w:noProof/>
                  <w:lang w:val="en-US"/>
                </w:rPr>
                <w:t>Berlin, Germany: Logos Publishing House.</w:t>
              </w:r>
            </w:p>
            <w:p w14:paraId="31F212F1" w14:textId="77777777" w:rsidR="00A35401" w:rsidRDefault="00A35401" w:rsidP="00A35401">
              <w:pPr>
                <w:pStyle w:val="Bibliography"/>
                <w:rPr>
                  <w:noProof/>
                  <w:lang w:val="en-US"/>
                </w:rPr>
              </w:pPr>
              <w:r>
                <w:rPr>
                  <w:noProof/>
                  <w:lang w:val="en-US"/>
                </w:rPr>
                <w:t xml:space="preserve">McCartney, J., 1996. </w:t>
              </w:r>
              <w:r>
                <w:rPr>
                  <w:i/>
                  <w:iCs/>
                  <w:noProof/>
                  <w:lang w:val="en-US"/>
                </w:rPr>
                <w:t xml:space="preserve">SuperCollider: A new realtime synthesis language. </w:t>
              </w:r>
              <w:r>
                <w:rPr>
                  <w:noProof/>
                  <w:lang w:val="en-US"/>
                </w:rPr>
                <w:t>Autin, TX, USA, International Computer Music Conference.</w:t>
              </w:r>
            </w:p>
            <w:p w14:paraId="2ECD7D32" w14:textId="77777777" w:rsidR="00A35401" w:rsidRDefault="00A35401" w:rsidP="00A35401">
              <w:pPr>
                <w:pStyle w:val="Bibliography"/>
                <w:rPr>
                  <w:noProof/>
                  <w:lang w:val="en-US"/>
                </w:rPr>
              </w:pPr>
              <w:r>
                <w:rPr>
                  <w:noProof/>
                  <w:lang w:val="en-US"/>
                </w:rPr>
                <w:t xml:space="preserve">Vickers, P. &amp; Debashi, M., 2018. Sonification of Network Traffic for Detecting and Learning About Botnet Behavior. </w:t>
              </w:r>
              <w:r>
                <w:rPr>
                  <w:i/>
                  <w:iCs/>
                  <w:noProof/>
                  <w:lang w:val="en-US"/>
                </w:rPr>
                <w:t xml:space="preserve">IEEE Access, </w:t>
              </w:r>
              <w:r>
                <w:rPr>
                  <w:noProof/>
                  <w:lang w:val="en-US"/>
                </w:rPr>
                <w:t>pp. 33826 - 33839.</w:t>
              </w:r>
            </w:p>
            <w:p w14:paraId="70610BE3" w14:textId="64C768E3" w:rsidR="00E620FB" w:rsidRPr="00EB2B6C" w:rsidRDefault="00C21EBF" w:rsidP="00A35401">
              <w:r>
                <w:rPr>
                  <w:b/>
                  <w:bCs/>
                  <w:noProof/>
                </w:rPr>
                <w:fldChar w:fldCharType="end"/>
              </w:r>
            </w:p>
          </w:sdtContent>
        </w:sdt>
      </w:sdtContent>
    </w:sdt>
    <w:p w14:paraId="24E22E73" w14:textId="3DC9BF11" w:rsidR="001F57CE" w:rsidRDefault="00E620FB" w:rsidP="00EB2B6C">
      <w:pPr>
        <w:pStyle w:val="Heading1"/>
      </w:pPr>
      <w:r w:rsidRPr="00E620FB">
        <w:lastRenderedPageBreak/>
        <w:t>Resources</w:t>
      </w:r>
    </w:p>
    <w:p w14:paraId="34FCBDDD" w14:textId="724747E0" w:rsidR="002337F0" w:rsidRDefault="002337F0" w:rsidP="00EB2B6C">
      <w:r>
        <w:t xml:space="preserve">The resources of which this project will need to be completed is access mainly to software such as the ones mentioned within the skills section. </w:t>
      </w:r>
      <w:r w:rsidR="001D6D99">
        <w:t>This software</w:t>
      </w:r>
      <w:r>
        <w:t xml:space="preserve"> </w:t>
      </w:r>
      <w:r w:rsidR="001D6D99">
        <w:t>is</w:t>
      </w:r>
      <w:r>
        <w:t xml:space="preserve"> free and open source, and I have access to hardware capable of running these from home. </w:t>
      </w:r>
      <w:r w:rsidR="007353BA">
        <w:t>This means potential access to SoniPy, xSonify and SuperCollider, however these are all open source and easily accessed.</w:t>
      </w:r>
    </w:p>
    <w:p w14:paraId="4DDA09B7" w14:textId="2E5A7982" w:rsidR="001F57CE" w:rsidRDefault="001F57CE" w:rsidP="009A2E53">
      <w:pPr>
        <w:pStyle w:val="Heading1"/>
      </w:pPr>
      <w:r w:rsidRPr="001F57CE">
        <w:t>Structure and contents of project report</w:t>
      </w:r>
    </w:p>
    <w:p w14:paraId="5FF44EA2" w14:textId="77F1B32A" w:rsidR="004239F0" w:rsidRDefault="004239F0" w:rsidP="004239F0">
      <w:pPr>
        <w:pStyle w:val="Heading2"/>
        <w:rPr>
          <w:ins w:id="5" w:author="Paul Vickers" w:date="2020-10-30T17:13:00Z"/>
          <w:lang w:val="en-US"/>
        </w:rPr>
      </w:pPr>
      <w:r>
        <w:rPr>
          <w:lang w:val="en-US"/>
        </w:rPr>
        <w:t>Report Structure</w:t>
      </w:r>
    </w:p>
    <w:p w14:paraId="0E7350D1" w14:textId="5C352802" w:rsidR="00375B9C" w:rsidRPr="00375B9C" w:rsidDel="00375B9C" w:rsidRDefault="00375B9C">
      <w:pPr>
        <w:rPr>
          <w:del w:id="6" w:author="Paul Vickers" w:date="2020-10-30T17:13:00Z"/>
          <w:lang w:val="en-US"/>
        </w:rPr>
        <w:pPrChange w:id="7" w:author="Paul Vickers" w:date="2020-10-30T17:13:00Z">
          <w:pPr>
            <w:pStyle w:val="Heading2"/>
          </w:pPr>
        </w:pPrChange>
      </w:pPr>
      <w:commentRangeStart w:id="8"/>
    </w:p>
    <w:p w14:paraId="3ED695AB" w14:textId="1B52811A" w:rsidR="00051F2A" w:rsidRDefault="00EB2B6C" w:rsidP="00EB2B6C">
      <w:pPr>
        <w:rPr>
          <w:lang w:val="en-US"/>
        </w:rPr>
      </w:pPr>
      <w:r>
        <w:rPr>
          <w:lang w:val="en-US"/>
        </w:rPr>
        <w:t xml:space="preserve">The project report structure </w:t>
      </w:r>
      <w:r w:rsidR="00D0394D">
        <w:rPr>
          <w:lang w:val="en-US"/>
        </w:rPr>
        <w:t xml:space="preserve">and contents consist of an Abstract, introduction, analysis, synthesis, evaluation and finally conclusion. </w:t>
      </w:r>
      <w:r w:rsidR="00D0394D">
        <w:t xml:space="preserve">The Abstract section will comprise of a general but concise description of the context of the report </w:t>
      </w:r>
      <w:r w:rsidR="00051F2A">
        <w:t>in regard to</w:t>
      </w:r>
      <w:r w:rsidR="00D0394D">
        <w:t xml:space="preserve"> auditory display systems, discuss the usefulness of these systems to a user,</w:t>
      </w:r>
      <w:r w:rsidR="00051F2A">
        <w:t xml:space="preserve"> the different ideas used to test these systems, highlight of results and a conclusion</w:t>
      </w:r>
      <w:commentRangeEnd w:id="8"/>
      <w:r w:rsidR="00375B9C">
        <w:rPr>
          <w:rStyle w:val="CommentReference"/>
        </w:rPr>
        <w:commentReference w:id="8"/>
      </w:r>
      <w:r w:rsidR="00D0394D">
        <w:t>.</w:t>
      </w:r>
      <w:r w:rsidR="00D0394D">
        <w:rPr>
          <w:lang w:val="en-US"/>
        </w:rPr>
        <w:t xml:space="preserve"> </w:t>
      </w:r>
    </w:p>
    <w:p w14:paraId="197449F9" w14:textId="77777777" w:rsidR="00051F2A" w:rsidRDefault="00051F2A" w:rsidP="00EB2B6C">
      <w:pPr>
        <w:rPr>
          <w:lang w:val="en-US"/>
        </w:rPr>
      </w:pPr>
    </w:p>
    <w:p w14:paraId="7A96D3A9" w14:textId="668E23E6" w:rsidR="00051F2A" w:rsidRDefault="00D0394D" w:rsidP="00EB2B6C">
      <w:r>
        <w:t xml:space="preserve">The </w:t>
      </w:r>
      <w:r w:rsidR="00051F2A">
        <w:t>I</w:t>
      </w:r>
      <w:r>
        <w:t>ntroduction section will compromise of what the idea of sonification is, followed by technologies relating to audio sonification, as well as state the reasons for producing this project, continuing on to talk about how this projects purpose is to verify how useful are auditory display systems for network monitoring are. Following on from this</w:t>
      </w:r>
      <w:r w:rsidR="00051F2A">
        <w:t>,</w:t>
      </w:r>
      <w:r>
        <w:t xml:space="preserve"> </w:t>
      </w:r>
    </w:p>
    <w:p w14:paraId="1ADBE3FD" w14:textId="00C62EFD" w:rsidR="00051F2A" w:rsidRDefault="00051F2A" w:rsidP="00EB2B6C"/>
    <w:p w14:paraId="4E055DBA" w14:textId="643C029C" w:rsidR="00051F2A" w:rsidRDefault="00051F2A" w:rsidP="00EB2B6C">
      <w:r>
        <w:t xml:space="preserve">The Analysis section will contain a section for literature review, critically analysing the information to aid in discussing to what level these projects in auditory display were ultimately useful to the end user. </w:t>
      </w:r>
      <w:r w:rsidR="00C06C90">
        <w:t>Following on is the j</w:t>
      </w:r>
      <w:r w:rsidR="00EC489D">
        <w:t>ustification for the choice of an investigative approach to the project will be included. This section will also discuss how the choices for user testing were to ultimately compare toward projects such as with the soundscape for network traffic</w:t>
      </w:r>
      <w:r w:rsidR="00C06C90">
        <w:t>.</w:t>
      </w:r>
      <w:r w:rsidR="00EC489D">
        <w:t xml:space="preserve"> </w:t>
      </w:r>
      <w:r w:rsidR="00C06C90">
        <w:t>This would</w:t>
      </w:r>
      <w:r w:rsidR="00EC489D">
        <w:t xml:space="preserve"> </w:t>
      </w:r>
      <w:r w:rsidR="00C06C90">
        <w:t>then verify</w:t>
      </w:r>
      <w:r w:rsidR="00EC489D">
        <w:t xml:space="preserve"> the initial question as to if this software would be useful. This is when the ethical issue for use of user testing will be discussed, particularly with current COVID-19 guidelines</w:t>
      </w:r>
      <w:r w:rsidR="00A852D9">
        <w:t xml:space="preserve"> and </w:t>
      </w:r>
      <w:r w:rsidR="00721941">
        <w:t>how to assure the project is risk free.</w:t>
      </w:r>
    </w:p>
    <w:p w14:paraId="3060A839" w14:textId="77777777" w:rsidR="00051F2A" w:rsidRDefault="00051F2A" w:rsidP="00EB2B6C"/>
    <w:p w14:paraId="27A08EC1" w14:textId="72EEA25E" w:rsidR="00EB2B6C" w:rsidRDefault="00051F2A" w:rsidP="00EB2B6C">
      <w:pPr>
        <w:rPr>
          <w:lang w:val="en-US"/>
        </w:rPr>
      </w:pPr>
      <w:r>
        <w:t>The S</w:t>
      </w:r>
      <w:proofErr w:type="spellStart"/>
      <w:r w:rsidR="00D0394D">
        <w:rPr>
          <w:lang w:val="en-US"/>
        </w:rPr>
        <w:t>ynthesis</w:t>
      </w:r>
      <w:proofErr w:type="spellEnd"/>
      <w:r w:rsidR="00D0394D">
        <w:rPr>
          <w:lang w:val="en-US"/>
        </w:rPr>
        <w:t xml:space="preserve"> section will compromise of </w:t>
      </w:r>
      <w:r w:rsidR="00721941">
        <w:rPr>
          <w:lang w:val="en-US"/>
        </w:rPr>
        <w:t xml:space="preserve">two sub sections, firstly discussing the design of the system, how this will aid in terms of achieving the goal of this papers question. The second section will contain </w:t>
      </w:r>
      <w:r w:rsidR="005A48A7">
        <w:rPr>
          <w:lang w:val="en-US"/>
        </w:rPr>
        <w:t>the design of the experimental study, including the structure of the experiment, it’s process and how the results are evaluated.</w:t>
      </w:r>
    </w:p>
    <w:p w14:paraId="47D7DB4C" w14:textId="3F04C2DC" w:rsidR="004239F0" w:rsidRDefault="004239F0" w:rsidP="00EB2B6C">
      <w:pPr>
        <w:rPr>
          <w:lang w:val="en-US"/>
        </w:rPr>
      </w:pPr>
    </w:p>
    <w:p w14:paraId="3D3A03EF" w14:textId="77777777" w:rsidR="002163C2" w:rsidRDefault="002163C2" w:rsidP="002163C2"/>
    <w:p w14:paraId="6BF9CE9D" w14:textId="77777777" w:rsidR="001F57CE" w:rsidRDefault="004239F0" w:rsidP="001F57CE">
      <w:pPr>
        <w:rPr>
          <w:b/>
          <w:iCs/>
        </w:rPr>
      </w:pPr>
      <w:commentRangeStart w:id="9"/>
      <w:commentRangeEnd w:id="9"/>
      <w:r>
        <w:rPr>
          <w:rStyle w:val="CommentReference"/>
        </w:rPr>
        <w:commentReference w:id="9"/>
      </w:r>
    </w:p>
    <w:p w14:paraId="0C82D68E" w14:textId="4D39BEA0" w:rsidR="00FF0D2D" w:rsidRDefault="001F57CE" w:rsidP="00C1759F">
      <w:pPr>
        <w:pStyle w:val="Heading2"/>
      </w:pPr>
      <w:r w:rsidRPr="001F57CE">
        <w:t>List of appendices</w:t>
      </w:r>
    </w:p>
    <w:p w14:paraId="646DED12" w14:textId="682CBB68" w:rsidR="006D2D27" w:rsidRDefault="006D2D27" w:rsidP="006D2D27"/>
    <w:p w14:paraId="171E65E4" w14:textId="174CCA9C" w:rsidR="006D2D27" w:rsidRDefault="006D2D27" w:rsidP="006D2D27">
      <w:r>
        <w:t>Project type</w:t>
      </w:r>
    </w:p>
    <w:p w14:paraId="78057BB0" w14:textId="3A66D5F6" w:rsidR="006D2D27" w:rsidRDefault="00C06C90" w:rsidP="006D2D27">
      <w:r>
        <w:t xml:space="preserve">This project is an </w:t>
      </w:r>
      <w:r w:rsidR="006D2D27">
        <w:t>Investigative</w:t>
      </w:r>
      <w:r>
        <w:t xml:space="preserve"> </w:t>
      </w:r>
      <w:commentRangeStart w:id="10"/>
      <w:r>
        <w:t>report</w:t>
      </w:r>
      <w:commentRangeEnd w:id="10"/>
      <w:r w:rsidR="004239F0">
        <w:rPr>
          <w:rStyle w:val="CommentReference"/>
        </w:rPr>
        <w:commentReference w:id="10"/>
      </w:r>
      <w:r>
        <w:t>,</w:t>
      </w:r>
    </w:p>
    <w:p w14:paraId="162B1E21" w14:textId="77777777" w:rsidR="004239F0" w:rsidRDefault="004239F0" w:rsidP="006D2D27"/>
    <w:p w14:paraId="16C468C0" w14:textId="502F148D" w:rsidR="006D2D27" w:rsidRDefault="006D2D27" w:rsidP="006D2D27"/>
    <w:p w14:paraId="3934541E" w14:textId="77777777" w:rsidR="004239F0" w:rsidRDefault="004239F0" w:rsidP="006D2D27"/>
    <w:p w14:paraId="4B705DA5" w14:textId="07DE0854" w:rsidR="004239F0" w:rsidRPr="00C1759F" w:rsidRDefault="004239F0" w:rsidP="00C1759F">
      <w:pPr>
        <w:rPr>
          <w:lang w:val="en-US"/>
        </w:rPr>
      </w:pPr>
    </w:p>
    <w:p w14:paraId="5C86DFD8" w14:textId="4888DD35" w:rsidR="00FF0D2D" w:rsidRDefault="004239F0" w:rsidP="004239F0">
      <w:pPr>
        <w:pStyle w:val="Heading1"/>
      </w:pPr>
      <w:r>
        <w:rPr>
          <w:noProof/>
        </w:rPr>
        <w:drawing>
          <wp:anchor distT="0" distB="0" distL="114300" distR="114300" simplePos="0" relativeHeight="251668480" behindDoc="0" locked="0" layoutInCell="1" allowOverlap="1" wp14:anchorId="0BCB7473" wp14:editId="7251D5ED">
            <wp:simplePos x="0" y="0"/>
            <wp:positionH relativeFrom="column">
              <wp:posOffset>-342900</wp:posOffset>
            </wp:positionH>
            <wp:positionV relativeFrom="paragraph">
              <wp:posOffset>605155</wp:posOffset>
            </wp:positionV>
            <wp:extent cx="6457950" cy="2880995"/>
            <wp:effectExtent l="0" t="0" r="6350" b="14605"/>
            <wp:wrapTopAndBottom/>
            <wp:docPr id="1" name="Chart 1">
              <a:extLst xmlns:a="http://schemas.openxmlformats.org/drawingml/2006/main">
                <a:ext uri="{FF2B5EF4-FFF2-40B4-BE49-F238E27FC236}">
                  <a16:creationId xmlns:a16="http://schemas.microsoft.com/office/drawing/2014/main" id="{C07194BF-AB93-4C4D-9107-7E9B3EDEC1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1F57CE" w:rsidRPr="001F57CE">
        <w:t>Project Plan - Schedule of activities</w:t>
      </w:r>
    </w:p>
    <w:p w14:paraId="459B1AB0" w14:textId="77777777" w:rsidR="004239F0" w:rsidRPr="004239F0" w:rsidRDefault="004239F0" w:rsidP="004239F0">
      <w:pPr>
        <w:rPr>
          <w:lang w:val="en-US"/>
        </w:rPr>
      </w:pPr>
    </w:p>
    <w:p w14:paraId="5BFA7E45" w14:textId="15E8BBFB" w:rsidR="00DA0AE6" w:rsidRPr="00DA0AE6" w:rsidRDefault="00DA0AE6" w:rsidP="00DA0AE6">
      <w:r>
        <w:t>Gantt chart of scheduled activities</w:t>
      </w:r>
    </w:p>
    <w:p w14:paraId="68596057" w14:textId="26C981F0" w:rsidR="00DA0AE6" w:rsidRPr="00DA0AE6" w:rsidRDefault="00DA0AE6" w:rsidP="00DA0AE6"/>
    <w:p w14:paraId="16C76DA3" w14:textId="7DFE0E1F" w:rsidR="006D2D27" w:rsidRDefault="00FF0D2D" w:rsidP="006D2D27">
      <w:pPr>
        <w:pStyle w:val="Heading1"/>
      </w:pPr>
      <w:r>
        <w:t>Appendix</w:t>
      </w:r>
    </w:p>
    <w:p w14:paraId="704CB970" w14:textId="242C8C08" w:rsidR="009A2E53" w:rsidRDefault="001F57CE" w:rsidP="00EB2B6C">
      <w:pPr>
        <w:pStyle w:val="Heading2"/>
      </w:pPr>
      <w:r w:rsidRPr="001F57CE">
        <w:t>Ethics Form</w:t>
      </w:r>
      <w:r w:rsidR="006D2D27">
        <w:t xml:space="preserve"> – </w:t>
      </w:r>
    </w:p>
    <w:p w14:paraId="5C04E61F" w14:textId="77777777" w:rsidR="004239F0" w:rsidRPr="004239F0" w:rsidRDefault="004239F0" w:rsidP="004239F0">
      <w:commentRangeStart w:id="11"/>
      <w:commentRangeEnd w:id="11"/>
      <w:r>
        <w:rPr>
          <w:rStyle w:val="CommentReference"/>
        </w:rPr>
        <w:commentReference w:id="11"/>
      </w:r>
    </w:p>
    <w:p w14:paraId="2A417D2F" w14:textId="6BFE8846" w:rsidR="001F57CE" w:rsidRPr="00EB2B6C" w:rsidRDefault="001F57CE" w:rsidP="00EB2B6C">
      <w:pPr>
        <w:pStyle w:val="Heading2"/>
        <w:rPr>
          <w:iCs/>
        </w:rPr>
      </w:pPr>
      <w:r w:rsidRPr="001F57CE">
        <w:t>Risk Assessment Form</w:t>
      </w:r>
    </w:p>
    <w:sectPr w:rsidR="001F57CE" w:rsidRPr="00EB2B6C" w:rsidSect="008A7534">
      <w:pgSz w:w="11900" w:h="16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aul Vickers" w:date="2020-10-30T17:09:00Z" w:initials="PV">
    <w:p w14:paraId="2DAFE6E7" w14:textId="2B1C07A5" w:rsidR="00375B9C" w:rsidRDefault="00375B9C">
      <w:pPr>
        <w:pStyle w:val="CommentText"/>
      </w:pPr>
      <w:r>
        <w:rPr>
          <w:rStyle w:val="CommentReference"/>
        </w:rPr>
        <w:annotationRef/>
      </w:r>
      <w:r>
        <w:t xml:space="preserve">I think your goal should be to develop an application from the outset, otherwise you are severely constraining the amount of practical computing work that you will do. </w:t>
      </w:r>
    </w:p>
  </w:comment>
  <w:comment w:id="2" w:author="grant.allenby" w:date="2020-10-29T22:17:00Z" w:initials="g">
    <w:p w14:paraId="5750C132" w14:textId="77777777" w:rsidR="00060B9F" w:rsidRDefault="00060B9F" w:rsidP="00060B9F">
      <w:r>
        <w:rPr>
          <w:rStyle w:val="CommentReference"/>
        </w:rPr>
        <w:annotationRef/>
      </w:r>
      <w:r>
        <w:t>puredata</w:t>
      </w:r>
    </w:p>
    <w:p w14:paraId="15E3562B" w14:textId="77777777" w:rsidR="00060B9F" w:rsidRDefault="00060B9F">
      <w:pPr>
        <w:pStyle w:val="CommentText"/>
      </w:pPr>
    </w:p>
    <w:p w14:paraId="7F450A87" w14:textId="77777777" w:rsidR="00060B9F" w:rsidRDefault="00060B9F">
      <w:pPr>
        <w:pStyle w:val="CommentText"/>
      </w:pPr>
      <w:r>
        <w:t>May need to change</w:t>
      </w:r>
    </w:p>
    <w:p w14:paraId="58A7C375" w14:textId="77777777" w:rsidR="00060B9F" w:rsidRDefault="00060B9F">
      <w:pPr>
        <w:pStyle w:val="CommentText"/>
      </w:pPr>
      <w:r>
        <w:t>This as new information</w:t>
      </w:r>
    </w:p>
    <w:p w14:paraId="2C5FD5C8" w14:textId="303F148E" w:rsidR="00060B9F" w:rsidRDefault="00060B9F">
      <w:pPr>
        <w:pStyle w:val="CommentText"/>
      </w:pPr>
      <w:r>
        <w:t>Is now available.</w:t>
      </w:r>
    </w:p>
  </w:comment>
  <w:comment w:id="4" w:author="Paul Vickers" w:date="2020-10-30T17:11:00Z" w:initials="PV">
    <w:p w14:paraId="68E09D6E" w14:textId="0DE66F15" w:rsidR="00375B9C" w:rsidRDefault="00375B9C">
      <w:pPr>
        <w:pStyle w:val="CommentText"/>
      </w:pPr>
      <w:r>
        <w:rPr>
          <w:rStyle w:val="CommentReference"/>
        </w:rPr>
        <w:annotationRef/>
      </w:r>
      <w:r>
        <w:t>Umm, really? The syntax of SuperCollider is really quite different from C++</w:t>
      </w:r>
    </w:p>
  </w:comment>
  <w:comment w:id="8" w:author="Paul Vickers" w:date="2020-10-30T17:13:00Z" w:initials="PV">
    <w:p w14:paraId="3EBE8B05" w14:textId="77777777" w:rsidR="00375B9C" w:rsidRPr="00375B9C" w:rsidRDefault="00375B9C" w:rsidP="00375B9C">
      <w:pPr>
        <w:rPr>
          <w:lang w:val="en-US"/>
        </w:rPr>
      </w:pPr>
      <w:r>
        <w:rPr>
          <w:rStyle w:val="CommentReference"/>
        </w:rPr>
        <w:annotationRef/>
      </w:r>
      <w:r>
        <w:rPr>
          <w:lang w:val="en-US"/>
        </w:rPr>
        <w:t xml:space="preserve">Can you also put the structure in as an outline list? </w:t>
      </w:r>
    </w:p>
    <w:p w14:paraId="42DD7C53" w14:textId="2EE81D14" w:rsidR="00375B9C" w:rsidRDefault="00375B9C">
      <w:pPr>
        <w:pStyle w:val="CommentText"/>
      </w:pPr>
    </w:p>
  </w:comment>
  <w:comment w:id="9" w:author="grant.allenby" w:date="2020-10-29T22:09:00Z" w:initials="g">
    <w:p w14:paraId="189B0354" w14:textId="16D5ED43" w:rsidR="004239F0" w:rsidRDefault="004239F0" w:rsidP="004239F0">
      <w:r>
        <w:rPr>
          <w:rStyle w:val="CommentReference"/>
        </w:rPr>
        <w:annotationRef/>
      </w:r>
      <w:r>
        <w:t>Create criteria to assess my product by</w:t>
      </w:r>
    </w:p>
    <w:p w14:paraId="27FBD4CB" w14:textId="77777777" w:rsidR="004239F0" w:rsidRDefault="004239F0" w:rsidP="004239F0"/>
    <w:p w14:paraId="0DDB79DF" w14:textId="4006265E" w:rsidR="004239F0" w:rsidRDefault="004239F0" w:rsidP="004239F0">
      <w:r>
        <w:t>Analysis</w:t>
      </w:r>
    </w:p>
    <w:p w14:paraId="61AA58EC" w14:textId="77777777" w:rsidR="004239F0" w:rsidRDefault="004239F0" w:rsidP="004239F0"/>
    <w:p w14:paraId="37DF1703" w14:textId="77777777" w:rsidR="004239F0" w:rsidRDefault="004239F0" w:rsidP="004239F0">
      <w:r>
        <w:t>Lit review</w:t>
      </w:r>
    </w:p>
    <w:p w14:paraId="04828E02" w14:textId="77777777" w:rsidR="004239F0" w:rsidRDefault="004239F0" w:rsidP="004239F0"/>
    <w:p w14:paraId="1F8E93E2" w14:textId="77777777" w:rsidR="004239F0" w:rsidRDefault="004239F0" w:rsidP="004239F0">
      <w:r>
        <w:t>Build and test</w:t>
      </w:r>
    </w:p>
    <w:p w14:paraId="3BCBFE92" w14:textId="77777777" w:rsidR="004239F0" w:rsidRDefault="004239F0" w:rsidP="004239F0"/>
    <w:p w14:paraId="1BF20D18" w14:textId="77777777" w:rsidR="004239F0" w:rsidRDefault="004239F0" w:rsidP="004239F0">
      <w:r>
        <w:t>Experimentation and eval</w:t>
      </w:r>
    </w:p>
    <w:p w14:paraId="2FED1455" w14:textId="77777777" w:rsidR="004239F0" w:rsidRDefault="004239F0" w:rsidP="004239F0"/>
    <w:p w14:paraId="3531C6B7" w14:textId="77777777" w:rsidR="004239F0" w:rsidRDefault="004239F0" w:rsidP="004239F0">
      <w:r>
        <w:t>Results and conclusions</w:t>
      </w:r>
    </w:p>
    <w:p w14:paraId="51A1190B" w14:textId="77777777" w:rsidR="004239F0" w:rsidRDefault="004239F0" w:rsidP="004239F0"/>
    <w:p w14:paraId="2C4AAE89" w14:textId="77777777" w:rsidR="004239F0" w:rsidRDefault="004239F0" w:rsidP="004239F0">
      <w:r>
        <w:t>Project report</w:t>
      </w:r>
    </w:p>
    <w:p w14:paraId="48169B0E" w14:textId="77777777" w:rsidR="004239F0" w:rsidRDefault="004239F0" w:rsidP="004239F0"/>
    <w:p w14:paraId="283BA170" w14:textId="77777777" w:rsidR="004239F0" w:rsidRDefault="004239F0" w:rsidP="004239F0">
      <w:r>
        <w:t>Going through titles and assessing</w:t>
      </w:r>
    </w:p>
    <w:p w14:paraId="26474766" w14:textId="1D8591EB" w:rsidR="004239F0" w:rsidRDefault="004239F0" w:rsidP="004239F0">
      <w:pPr>
        <w:rPr>
          <w:lang w:val="en-US"/>
        </w:rPr>
      </w:pPr>
      <w:r>
        <w:t xml:space="preserve"> which parts meet which marking criteria</w:t>
      </w:r>
    </w:p>
    <w:p w14:paraId="5B13C54C" w14:textId="178AC955" w:rsidR="004239F0" w:rsidRDefault="004239F0">
      <w:pPr>
        <w:pStyle w:val="CommentText"/>
      </w:pPr>
    </w:p>
  </w:comment>
  <w:comment w:id="10" w:author="grant.allenby" w:date="2020-10-29T22:13:00Z" w:initials="g">
    <w:p w14:paraId="0F2F90B6" w14:textId="2763B81D" w:rsidR="004239F0" w:rsidRDefault="004239F0">
      <w:pPr>
        <w:pStyle w:val="CommentText"/>
      </w:pPr>
      <w:r>
        <w:rPr>
          <w:rStyle w:val="CommentReference"/>
        </w:rPr>
        <w:annotationRef/>
      </w:r>
      <w:r>
        <w:t>what parts my project meet the marking scheme</w:t>
      </w:r>
      <w:r>
        <w:rPr>
          <w:rStyle w:val="CommentReference"/>
        </w:rPr>
        <w:annotationRef/>
      </w:r>
      <w:r>
        <w:t>,</w:t>
      </w:r>
    </w:p>
  </w:comment>
  <w:comment w:id="11" w:author="grant.allenby" w:date="2020-10-29T22:12:00Z" w:initials="g">
    <w:p w14:paraId="70CDAD7D" w14:textId="77777777" w:rsidR="004239F0" w:rsidRDefault="004239F0" w:rsidP="004239F0">
      <w:r>
        <w:rPr>
          <w:rStyle w:val="CommentReference"/>
        </w:rPr>
        <w:annotationRef/>
      </w:r>
      <w:r>
        <w:t>medium, have to test with people,</w:t>
      </w:r>
    </w:p>
    <w:p w14:paraId="4E19083C" w14:textId="73AA8C1A" w:rsidR="004239F0" w:rsidRPr="006D2D27" w:rsidRDefault="004239F0" w:rsidP="004239F0">
      <w:pPr>
        <w:rPr>
          <w:lang w:val="en-US"/>
        </w:rPr>
      </w:pPr>
      <w:r>
        <w:t xml:space="preserve"> look at guidance xiaomin sent out,</w:t>
      </w:r>
    </w:p>
    <w:p w14:paraId="42FD1D96" w14:textId="315DB9B8" w:rsidR="004239F0" w:rsidRDefault="004239F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AFE6E7" w15:done="0"/>
  <w15:commentEx w15:paraId="2C5FD5C8" w15:done="0"/>
  <w15:commentEx w15:paraId="68E09D6E" w15:done="0"/>
  <w15:commentEx w15:paraId="42DD7C53" w15:done="0"/>
  <w15:commentEx w15:paraId="5B13C54C" w15:done="0"/>
  <w15:commentEx w15:paraId="0F2F90B6" w15:done="0"/>
  <w15:commentEx w15:paraId="42FD1D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C72D" w16cex:dateUtc="2020-10-30T17:09:00Z"/>
  <w16cex:commentExtensible w16cex:durableId="2345BDE8" w16cex:dateUtc="2020-10-29T22:17:00Z"/>
  <w16cex:commentExtensible w16cex:durableId="2346C7B4" w16cex:dateUtc="2020-10-30T17:11:00Z"/>
  <w16cex:commentExtensible w16cex:durableId="2346C84E" w16cex:dateUtc="2020-10-30T17:13:00Z"/>
  <w16cex:commentExtensible w16cex:durableId="2345BC19" w16cex:dateUtc="2020-10-29T22:09:00Z"/>
  <w16cex:commentExtensible w16cex:durableId="2345BD15" w16cex:dateUtc="2020-10-29T22:13:00Z"/>
  <w16cex:commentExtensible w16cex:durableId="2345BCE8" w16cex:dateUtc="2020-10-2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AFE6E7" w16cid:durableId="2346C72D"/>
  <w16cid:commentId w16cid:paraId="2C5FD5C8" w16cid:durableId="2345BDE8"/>
  <w16cid:commentId w16cid:paraId="68E09D6E" w16cid:durableId="2346C7B4"/>
  <w16cid:commentId w16cid:paraId="42DD7C53" w16cid:durableId="2346C84E"/>
  <w16cid:commentId w16cid:paraId="5B13C54C" w16cid:durableId="2345BC19"/>
  <w16cid:commentId w16cid:paraId="0F2F90B6" w16cid:durableId="2345BD15"/>
  <w16cid:commentId w16cid:paraId="42FD1D96" w16cid:durableId="2345BC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6E06E28"/>
    <w:multiLevelType w:val="hybridMultilevel"/>
    <w:tmpl w:val="C48EED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096D4953"/>
    <w:multiLevelType w:val="hybridMultilevel"/>
    <w:tmpl w:val="5B9624B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D1F83"/>
    <w:multiLevelType w:val="hybridMultilevel"/>
    <w:tmpl w:val="E30623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BD0DB1"/>
    <w:multiLevelType w:val="hybridMultilevel"/>
    <w:tmpl w:val="AD926EC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tentative="1">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7" w15:restartNumberingAfterBreak="0">
    <w:nsid w:val="60154490"/>
    <w:multiLevelType w:val="hybridMultilevel"/>
    <w:tmpl w:val="26D05C6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15:restartNumberingAfterBreak="0">
    <w:nsid w:val="71396DCE"/>
    <w:multiLevelType w:val="hybridMultilevel"/>
    <w:tmpl w:val="720009D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D149CD"/>
    <w:multiLevelType w:val="hybridMultilevel"/>
    <w:tmpl w:val="68982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2">
    <w:abstractNumId w:val="1"/>
  </w:num>
  <w:num w:numId="3">
    <w:abstractNumId w:val="5"/>
  </w:num>
  <w:num w:numId="4">
    <w:abstractNumId w:val="7"/>
  </w:num>
  <w:num w:numId="5">
    <w:abstractNumId w:val="6"/>
  </w:num>
  <w:num w:numId="6">
    <w:abstractNumId w:val="3"/>
  </w:num>
  <w:num w:numId="7">
    <w:abstractNumId w:val="9"/>
  </w:num>
  <w:num w:numId="8">
    <w:abstractNumId w:val="2"/>
  </w:num>
  <w:num w:numId="9">
    <w:abstractNumId w:val="8"/>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allenby">
    <w15:presenceInfo w15:providerId="AD" w15:userId="S::w18013678@northumbria.ac.uk::8ab903d3-0ee6-483d-b083-963b68a680a1"/>
  </w15:person>
  <w15:person w15:author="Paul Vickers">
    <w15:presenceInfo w15:providerId="AD" w15:userId="S::paul.vickers@northumbria.ac.uk::41aac615-761b-4d9c-9b0e-f7e4b192a7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activeWritingStyle w:appName="MSWord" w:lang="en-GB" w:vendorID="64" w:dllVersion="4096" w:nlCheck="1" w:checkStyle="0"/>
  <w:activeWritingStyle w:appName="MSWord" w:lang="en-US" w:vendorID="64" w:dllVersion="4096"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4"/>
    <w:rsid w:val="00051F2A"/>
    <w:rsid w:val="00060B9F"/>
    <w:rsid w:val="0006379F"/>
    <w:rsid w:val="0008082E"/>
    <w:rsid w:val="000A34DE"/>
    <w:rsid w:val="000A745B"/>
    <w:rsid w:val="000C2B21"/>
    <w:rsid w:val="000D1B03"/>
    <w:rsid w:val="001242BC"/>
    <w:rsid w:val="00165D64"/>
    <w:rsid w:val="001A32DC"/>
    <w:rsid w:val="001A64AB"/>
    <w:rsid w:val="001D6D99"/>
    <w:rsid w:val="001F57CE"/>
    <w:rsid w:val="002069BE"/>
    <w:rsid w:val="002163C2"/>
    <w:rsid w:val="002212CC"/>
    <w:rsid w:val="002337F0"/>
    <w:rsid w:val="00252689"/>
    <w:rsid w:val="002E38D1"/>
    <w:rsid w:val="002F22CD"/>
    <w:rsid w:val="00323022"/>
    <w:rsid w:val="003262E6"/>
    <w:rsid w:val="00346C70"/>
    <w:rsid w:val="0034713E"/>
    <w:rsid w:val="003651F1"/>
    <w:rsid w:val="00370774"/>
    <w:rsid w:val="00375B9C"/>
    <w:rsid w:val="00391240"/>
    <w:rsid w:val="0040011F"/>
    <w:rsid w:val="004226FF"/>
    <w:rsid w:val="004239F0"/>
    <w:rsid w:val="0044378C"/>
    <w:rsid w:val="00444F81"/>
    <w:rsid w:val="00446E54"/>
    <w:rsid w:val="004C7929"/>
    <w:rsid w:val="004E0511"/>
    <w:rsid w:val="0053144C"/>
    <w:rsid w:val="00554712"/>
    <w:rsid w:val="005857BB"/>
    <w:rsid w:val="00596808"/>
    <w:rsid w:val="005A48A7"/>
    <w:rsid w:val="00642815"/>
    <w:rsid w:val="00672477"/>
    <w:rsid w:val="006D2D27"/>
    <w:rsid w:val="00702AAA"/>
    <w:rsid w:val="0071347D"/>
    <w:rsid w:val="00713544"/>
    <w:rsid w:val="00721941"/>
    <w:rsid w:val="007353BA"/>
    <w:rsid w:val="00742A95"/>
    <w:rsid w:val="00783651"/>
    <w:rsid w:val="007C2510"/>
    <w:rsid w:val="007F7DE8"/>
    <w:rsid w:val="00833295"/>
    <w:rsid w:val="00853CF6"/>
    <w:rsid w:val="008543C3"/>
    <w:rsid w:val="00856048"/>
    <w:rsid w:val="00866041"/>
    <w:rsid w:val="008A7534"/>
    <w:rsid w:val="008F097F"/>
    <w:rsid w:val="00905203"/>
    <w:rsid w:val="009707B3"/>
    <w:rsid w:val="00996916"/>
    <w:rsid w:val="009A2E53"/>
    <w:rsid w:val="009C7AD2"/>
    <w:rsid w:val="009E1D26"/>
    <w:rsid w:val="00A35401"/>
    <w:rsid w:val="00A64B34"/>
    <w:rsid w:val="00A76316"/>
    <w:rsid w:val="00A833B9"/>
    <w:rsid w:val="00A852D9"/>
    <w:rsid w:val="00AB12BC"/>
    <w:rsid w:val="00AC195B"/>
    <w:rsid w:val="00B62C3E"/>
    <w:rsid w:val="00B6504C"/>
    <w:rsid w:val="00BA1256"/>
    <w:rsid w:val="00BD6822"/>
    <w:rsid w:val="00BD6A44"/>
    <w:rsid w:val="00C06C90"/>
    <w:rsid w:val="00C1759F"/>
    <w:rsid w:val="00C21EBF"/>
    <w:rsid w:val="00C6229B"/>
    <w:rsid w:val="00C743D6"/>
    <w:rsid w:val="00CA11DA"/>
    <w:rsid w:val="00CB21A9"/>
    <w:rsid w:val="00CF47B7"/>
    <w:rsid w:val="00D0394D"/>
    <w:rsid w:val="00D2595C"/>
    <w:rsid w:val="00D71327"/>
    <w:rsid w:val="00D9192B"/>
    <w:rsid w:val="00DA0AE6"/>
    <w:rsid w:val="00DD441C"/>
    <w:rsid w:val="00E027B6"/>
    <w:rsid w:val="00E1488F"/>
    <w:rsid w:val="00E14920"/>
    <w:rsid w:val="00E50B29"/>
    <w:rsid w:val="00E620FB"/>
    <w:rsid w:val="00E72BE6"/>
    <w:rsid w:val="00E95DE2"/>
    <w:rsid w:val="00EB2B6C"/>
    <w:rsid w:val="00EC489D"/>
    <w:rsid w:val="00EF2228"/>
    <w:rsid w:val="00F037B0"/>
    <w:rsid w:val="00F75453"/>
    <w:rsid w:val="00FC51EC"/>
    <w:rsid w:val="00FD5811"/>
    <w:rsid w:val="00FD7F64"/>
    <w:rsid w:val="00FF0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5BA8"/>
  <w15:chartTrackingRefBased/>
  <w15:docId w15:val="{2D5C2993-E4D6-8E43-BF9A-351F8636A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2D"/>
    <w:pPr>
      <w:keepNext/>
      <w:keepLines/>
      <w:spacing w:before="240" w:line="360" w:lineRule="auto"/>
      <w:outlineLvl w:val="0"/>
    </w:pPr>
    <w:rPr>
      <w:rFonts w:asciiTheme="majorHAnsi" w:eastAsiaTheme="majorEastAsia" w:hAnsiTheme="majorHAnsi" w:cstheme="majorBidi"/>
      <w:color w:val="000000" w:themeColor="text1"/>
      <w:sz w:val="36"/>
      <w:szCs w:val="32"/>
      <w:u w:val="single"/>
      <w:lang w:val="en-US"/>
    </w:rPr>
  </w:style>
  <w:style w:type="paragraph" w:styleId="Heading2">
    <w:name w:val="heading 2"/>
    <w:basedOn w:val="Normal"/>
    <w:next w:val="Normal"/>
    <w:link w:val="Heading2Char"/>
    <w:uiPriority w:val="9"/>
    <w:unhideWhenUsed/>
    <w:qFormat/>
    <w:rsid w:val="00FF0D2D"/>
    <w:pPr>
      <w:keepNext/>
      <w:keepLines/>
      <w:spacing w:before="40" w:line="360" w:lineRule="auto"/>
      <w:outlineLvl w:val="1"/>
    </w:pPr>
    <w:rPr>
      <w:rFonts w:asciiTheme="majorHAnsi" w:eastAsiaTheme="majorEastAsia" w:hAnsiTheme="majorHAnsi" w:cstheme="majorBidi"/>
      <w:color w:val="000000" w:themeColor="text1"/>
      <w:sz w:val="26"/>
      <w:szCs w:val="26"/>
    </w:rPr>
  </w:style>
  <w:style w:type="paragraph" w:styleId="Heading4">
    <w:name w:val="heading 4"/>
    <w:basedOn w:val="Normal"/>
    <w:next w:val="Normal"/>
    <w:link w:val="Heading4Char"/>
    <w:uiPriority w:val="9"/>
    <w:semiHidden/>
    <w:unhideWhenUsed/>
    <w:qFormat/>
    <w:rsid w:val="001F57C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534"/>
    <w:rPr>
      <w:rFonts w:eastAsiaTheme="minorEastAsia"/>
      <w:sz w:val="22"/>
      <w:szCs w:val="22"/>
      <w:lang w:val="en-US" w:eastAsia="zh-CN"/>
    </w:rPr>
  </w:style>
  <w:style w:type="character" w:customStyle="1" w:styleId="NoSpacingChar">
    <w:name w:val="No Spacing Char"/>
    <w:basedOn w:val="DefaultParagraphFont"/>
    <w:link w:val="NoSpacing"/>
    <w:uiPriority w:val="1"/>
    <w:rsid w:val="008A7534"/>
    <w:rPr>
      <w:rFonts w:eastAsiaTheme="minorEastAsia"/>
      <w:sz w:val="22"/>
      <w:szCs w:val="22"/>
      <w:lang w:val="en-US" w:eastAsia="zh-CN"/>
    </w:rPr>
  </w:style>
  <w:style w:type="paragraph" w:styleId="BodyText">
    <w:name w:val="Body Text"/>
    <w:basedOn w:val="Normal"/>
    <w:link w:val="BodyTextChar"/>
    <w:rsid w:val="00E620FB"/>
    <w:pPr>
      <w:overflowPunct w:val="0"/>
      <w:autoSpaceDE w:val="0"/>
      <w:autoSpaceDN w:val="0"/>
      <w:adjustRightInd w:val="0"/>
      <w:spacing w:after="120"/>
      <w:ind w:left="720"/>
      <w:jc w:val="both"/>
      <w:textAlignment w:val="baseline"/>
    </w:pPr>
    <w:rPr>
      <w:rFonts w:ascii="Arial" w:eastAsia="Times New Roman" w:hAnsi="Arial" w:cs="Times New Roman"/>
      <w:sz w:val="22"/>
      <w:szCs w:val="20"/>
    </w:rPr>
  </w:style>
  <w:style w:type="character" w:customStyle="1" w:styleId="BodyTextChar">
    <w:name w:val="Body Text Char"/>
    <w:basedOn w:val="DefaultParagraphFont"/>
    <w:link w:val="BodyText"/>
    <w:rsid w:val="00E620FB"/>
    <w:rPr>
      <w:rFonts w:ascii="Arial" w:eastAsia="Times New Roman" w:hAnsi="Arial" w:cs="Times New Roman"/>
      <w:sz w:val="22"/>
      <w:szCs w:val="20"/>
    </w:rPr>
  </w:style>
  <w:style w:type="character" w:customStyle="1" w:styleId="Heading1Char">
    <w:name w:val="Heading 1 Char"/>
    <w:basedOn w:val="DefaultParagraphFont"/>
    <w:link w:val="Heading1"/>
    <w:uiPriority w:val="9"/>
    <w:rsid w:val="00FF0D2D"/>
    <w:rPr>
      <w:rFonts w:asciiTheme="majorHAnsi" w:eastAsiaTheme="majorEastAsia" w:hAnsiTheme="majorHAnsi" w:cstheme="majorBidi"/>
      <w:color w:val="000000" w:themeColor="text1"/>
      <w:sz w:val="36"/>
      <w:szCs w:val="32"/>
      <w:u w:val="single"/>
      <w:lang w:val="en-US"/>
    </w:rPr>
  </w:style>
  <w:style w:type="paragraph" w:styleId="Bibliography">
    <w:name w:val="Bibliography"/>
    <w:basedOn w:val="Normal"/>
    <w:next w:val="Normal"/>
    <w:uiPriority w:val="37"/>
    <w:unhideWhenUsed/>
    <w:rsid w:val="00C21EBF"/>
  </w:style>
  <w:style w:type="character" w:customStyle="1" w:styleId="Heading4Char">
    <w:name w:val="Heading 4 Char"/>
    <w:basedOn w:val="DefaultParagraphFont"/>
    <w:link w:val="Heading4"/>
    <w:uiPriority w:val="9"/>
    <w:semiHidden/>
    <w:rsid w:val="001F57C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F0D2D"/>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CA11DA"/>
    <w:pPr>
      <w:ind w:left="720"/>
      <w:contextualSpacing/>
    </w:pPr>
  </w:style>
  <w:style w:type="character" w:styleId="Hyperlink">
    <w:name w:val="Hyperlink"/>
    <w:basedOn w:val="DefaultParagraphFont"/>
    <w:uiPriority w:val="99"/>
    <w:unhideWhenUsed/>
    <w:rsid w:val="00165D64"/>
    <w:rPr>
      <w:color w:val="0563C1" w:themeColor="hyperlink"/>
      <w:u w:val="single"/>
    </w:rPr>
  </w:style>
  <w:style w:type="character" w:styleId="UnresolvedMention">
    <w:name w:val="Unresolved Mention"/>
    <w:basedOn w:val="DefaultParagraphFont"/>
    <w:uiPriority w:val="99"/>
    <w:semiHidden/>
    <w:unhideWhenUsed/>
    <w:rsid w:val="00165D64"/>
    <w:rPr>
      <w:color w:val="605E5C"/>
      <w:shd w:val="clear" w:color="auto" w:fill="E1DFDD"/>
    </w:rPr>
  </w:style>
  <w:style w:type="character" w:styleId="CommentReference">
    <w:name w:val="annotation reference"/>
    <w:basedOn w:val="DefaultParagraphFont"/>
    <w:uiPriority w:val="99"/>
    <w:semiHidden/>
    <w:unhideWhenUsed/>
    <w:rsid w:val="004239F0"/>
    <w:rPr>
      <w:sz w:val="16"/>
      <w:szCs w:val="16"/>
    </w:rPr>
  </w:style>
  <w:style w:type="paragraph" w:styleId="CommentText">
    <w:name w:val="annotation text"/>
    <w:basedOn w:val="Normal"/>
    <w:link w:val="CommentTextChar"/>
    <w:uiPriority w:val="99"/>
    <w:semiHidden/>
    <w:unhideWhenUsed/>
    <w:rsid w:val="004239F0"/>
    <w:rPr>
      <w:sz w:val="20"/>
      <w:szCs w:val="20"/>
    </w:rPr>
  </w:style>
  <w:style w:type="character" w:customStyle="1" w:styleId="CommentTextChar">
    <w:name w:val="Comment Text Char"/>
    <w:basedOn w:val="DefaultParagraphFont"/>
    <w:link w:val="CommentText"/>
    <w:uiPriority w:val="99"/>
    <w:semiHidden/>
    <w:rsid w:val="004239F0"/>
    <w:rPr>
      <w:sz w:val="20"/>
      <w:szCs w:val="20"/>
    </w:rPr>
  </w:style>
  <w:style w:type="paragraph" w:styleId="CommentSubject">
    <w:name w:val="annotation subject"/>
    <w:basedOn w:val="CommentText"/>
    <w:next w:val="CommentText"/>
    <w:link w:val="CommentSubjectChar"/>
    <w:uiPriority w:val="99"/>
    <w:semiHidden/>
    <w:unhideWhenUsed/>
    <w:rsid w:val="004239F0"/>
    <w:rPr>
      <w:b/>
      <w:bCs/>
    </w:rPr>
  </w:style>
  <w:style w:type="character" w:customStyle="1" w:styleId="CommentSubjectChar">
    <w:name w:val="Comment Subject Char"/>
    <w:basedOn w:val="CommentTextChar"/>
    <w:link w:val="CommentSubject"/>
    <w:uiPriority w:val="99"/>
    <w:semiHidden/>
    <w:rsid w:val="004239F0"/>
    <w:rPr>
      <w:b/>
      <w:bCs/>
      <w:sz w:val="20"/>
      <w:szCs w:val="20"/>
    </w:rPr>
  </w:style>
  <w:style w:type="paragraph" w:styleId="BalloonText">
    <w:name w:val="Balloon Text"/>
    <w:basedOn w:val="Normal"/>
    <w:link w:val="BalloonTextChar"/>
    <w:uiPriority w:val="99"/>
    <w:semiHidden/>
    <w:unhideWhenUsed/>
    <w:rsid w:val="004239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9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95570">
      <w:bodyDiv w:val="1"/>
      <w:marLeft w:val="0"/>
      <w:marRight w:val="0"/>
      <w:marTop w:val="0"/>
      <w:marBottom w:val="0"/>
      <w:divBdr>
        <w:top w:val="none" w:sz="0" w:space="0" w:color="auto"/>
        <w:left w:val="none" w:sz="0" w:space="0" w:color="auto"/>
        <w:bottom w:val="none" w:sz="0" w:space="0" w:color="auto"/>
        <w:right w:val="none" w:sz="0" w:space="0" w:color="auto"/>
      </w:divBdr>
    </w:div>
    <w:div w:id="39524402">
      <w:bodyDiv w:val="1"/>
      <w:marLeft w:val="0"/>
      <w:marRight w:val="0"/>
      <w:marTop w:val="0"/>
      <w:marBottom w:val="0"/>
      <w:divBdr>
        <w:top w:val="none" w:sz="0" w:space="0" w:color="auto"/>
        <w:left w:val="none" w:sz="0" w:space="0" w:color="auto"/>
        <w:bottom w:val="none" w:sz="0" w:space="0" w:color="auto"/>
        <w:right w:val="none" w:sz="0" w:space="0" w:color="auto"/>
      </w:divBdr>
    </w:div>
    <w:div w:id="46757644">
      <w:bodyDiv w:val="1"/>
      <w:marLeft w:val="0"/>
      <w:marRight w:val="0"/>
      <w:marTop w:val="0"/>
      <w:marBottom w:val="0"/>
      <w:divBdr>
        <w:top w:val="none" w:sz="0" w:space="0" w:color="auto"/>
        <w:left w:val="none" w:sz="0" w:space="0" w:color="auto"/>
        <w:bottom w:val="none" w:sz="0" w:space="0" w:color="auto"/>
        <w:right w:val="none" w:sz="0" w:space="0" w:color="auto"/>
      </w:divBdr>
    </w:div>
    <w:div w:id="52823143">
      <w:bodyDiv w:val="1"/>
      <w:marLeft w:val="0"/>
      <w:marRight w:val="0"/>
      <w:marTop w:val="0"/>
      <w:marBottom w:val="0"/>
      <w:divBdr>
        <w:top w:val="none" w:sz="0" w:space="0" w:color="auto"/>
        <w:left w:val="none" w:sz="0" w:space="0" w:color="auto"/>
        <w:bottom w:val="none" w:sz="0" w:space="0" w:color="auto"/>
        <w:right w:val="none" w:sz="0" w:space="0" w:color="auto"/>
      </w:divBdr>
    </w:div>
    <w:div w:id="69927424">
      <w:bodyDiv w:val="1"/>
      <w:marLeft w:val="0"/>
      <w:marRight w:val="0"/>
      <w:marTop w:val="0"/>
      <w:marBottom w:val="0"/>
      <w:divBdr>
        <w:top w:val="none" w:sz="0" w:space="0" w:color="auto"/>
        <w:left w:val="none" w:sz="0" w:space="0" w:color="auto"/>
        <w:bottom w:val="none" w:sz="0" w:space="0" w:color="auto"/>
        <w:right w:val="none" w:sz="0" w:space="0" w:color="auto"/>
      </w:divBdr>
    </w:div>
    <w:div w:id="84690451">
      <w:bodyDiv w:val="1"/>
      <w:marLeft w:val="0"/>
      <w:marRight w:val="0"/>
      <w:marTop w:val="0"/>
      <w:marBottom w:val="0"/>
      <w:divBdr>
        <w:top w:val="none" w:sz="0" w:space="0" w:color="auto"/>
        <w:left w:val="none" w:sz="0" w:space="0" w:color="auto"/>
        <w:bottom w:val="none" w:sz="0" w:space="0" w:color="auto"/>
        <w:right w:val="none" w:sz="0" w:space="0" w:color="auto"/>
      </w:divBdr>
    </w:div>
    <w:div w:id="114294858">
      <w:bodyDiv w:val="1"/>
      <w:marLeft w:val="0"/>
      <w:marRight w:val="0"/>
      <w:marTop w:val="0"/>
      <w:marBottom w:val="0"/>
      <w:divBdr>
        <w:top w:val="none" w:sz="0" w:space="0" w:color="auto"/>
        <w:left w:val="none" w:sz="0" w:space="0" w:color="auto"/>
        <w:bottom w:val="none" w:sz="0" w:space="0" w:color="auto"/>
        <w:right w:val="none" w:sz="0" w:space="0" w:color="auto"/>
      </w:divBdr>
    </w:div>
    <w:div w:id="123928952">
      <w:bodyDiv w:val="1"/>
      <w:marLeft w:val="0"/>
      <w:marRight w:val="0"/>
      <w:marTop w:val="0"/>
      <w:marBottom w:val="0"/>
      <w:divBdr>
        <w:top w:val="none" w:sz="0" w:space="0" w:color="auto"/>
        <w:left w:val="none" w:sz="0" w:space="0" w:color="auto"/>
        <w:bottom w:val="none" w:sz="0" w:space="0" w:color="auto"/>
        <w:right w:val="none" w:sz="0" w:space="0" w:color="auto"/>
      </w:divBdr>
    </w:div>
    <w:div w:id="127237818">
      <w:bodyDiv w:val="1"/>
      <w:marLeft w:val="0"/>
      <w:marRight w:val="0"/>
      <w:marTop w:val="0"/>
      <w:marBottom w:val="0"/>
      <w:divBdr>
        <w:top w:val="none" w:sz="0" w:space="0" w:color="auto"/>
        <w:left w:val="none" w:sz="0" w:space="0" w:color="auto"/>
        <w:bottom w:val="none" w:sz="0" w:space="0" w:color="auto"/>
        <w:right w:val="none" w:sz="0" w:space="0" w:color="auto"/>
      </w:divBdr>
    </w:div>
    <w:div w:id="129254485">
      <w:bodyDiv w:val="1"/>
      <w:marLeft w:val="0"/>
      <w:marRight w:val="0"/>
      <w:marTop w:val="0"/>
      <w:marBottom w:val="0"/>
      <w:divBdr>
        <w:top w:val="none" w:sz="0" w:space="0" w:color="auto"/>
        <w:left w:val="none" w:sz="0" w:space="0" w:color="auto"/>
        <w:bottom w:val="none" w:sz="0" w:space="0" w:color="auto"/>
        <w:right w:val="none" w:sz="0" w:space="0" w:color="auto"/>
      </w:divBdr>
    </w:div>
    <w:div w:id="132454637">
      <w:bodyDiv w:val="1"/>
      <w:marLeft w:val="0"/>
      <w:marRight w:val="0"/>
      <w:marTop w:val="0"/>
      <w:marBottom w:val="0"/>
      <w:divBdr>
        <w:top w:val="none" w:sz="0" w:space="0" w:color="auto"/>
        <w:left w:val="none" w:sz="0" w:space="0" w:color="auto"/>
        <w:bottom w:val="none" w:sz="0" w:space="0" w:color="auto"/>
        <w:right w:val="none" w:sz="0" w:space="0" w:color="auto"/>
      </w:divBdr>
    </w:div>
    <w:div w:id="139154454">
      <w:bodyDiv w:val="1"/>
      <w:marLeft w:val="0"/>
      <w:marRight w:val="0"/>
      <w:marTop w:val="0"/>
      <w:marBottom w:val="0"/>
      <w:divBdr>
        <w:top w:val="none" w:sz="0" w:space="0" w:color="auto"/>
        <w:left w:val="none" w:sz="0" w:space="0" w:color="auto"/>
        <w:bottom w:val="none" w:sz="0" w:space="0" w:color="auto"/>
        <w:right w:val="none" w:sz="0" w:space="0" w:color="auto"/>
      </w:divBdr>
    </w:div>
    <w:div w:id="152112983">
      <w:bodyDiv w:val="1"/>
      <w:marLeft w:val="0"/>
      <w:marRight w:val="0"/>
      <w:marTop w:val="0"/>
      <w:marBottom w:val="0"/>
      <w:divBdr>
        <w:top w:val="none" w:sz="0" w:space="0" w:color="auto"/>
        <w:left w:val="none" w:sz="0" w:space="0" w:color="auto"/>
        <w:bottom w:val="none" w:sz="0" w:space="0" w:color="auto"/>
        <w:right w:val="none" w:sz="0" w:space="0" w:color="auto"/>
      </w:divBdr>
    </w:div>
    <w:div w:id="166405919">
      <w:bodyDiv w:val="1"/>
      <w:marLeft w:val="0"/>
      <w:marRight w:val="0"/>
      <w:marTop w:val="0"/>
      <w:marBottom w:val="0"/>
      <w:divBdr>
        <w:top w:val="none" w:sz="0" w:space="0" w:color="auto"/>
        <w:left w:val="none" w:sz="0" w:space="0" w:color="auto"/>
        <w:bottom w:val="none" w:sz="0" w:space="0" w:color="auto"/>
        <w:right w:val="none" w:sz="0" w:space="0" w:color="auto"/>
      </w:divBdr>
    </w:div>
    <w:div w:id="185869219">
      <w:bodyDiv w:val="1"/>
      <w:marLeft w:val="0"/>
      <w:marRight w:val="0"/>
      <w:marTop w:val="0"/>
      <w:marBottom w:val="0"/>
      <w:divBdr>
        <w:top w:val="none" w:sz="0" w:space="0" w:color="auto"/>
        <w:left w:val="none" w:sz="0" w:space="0" w:color="auto"/>
        <w:bottom w:val="none" w:sz="0" w:space="0" w:color="auto"/>
        <w:right w:val="none" w:sz="0" w:space="0" w:color="auto"/>
      </w:divBdr>
    </w:div>
    <w:div w:id="189341820">
      <w:bodyDiv w:val="1"/>
      <w:marLeft w:val="0"/>
      <w:marRight w:val="0"/>
      <w:marTop w:val="0"/>
      <w:marBottom w:val="0"/>
      <w:divBdr>
        <w:top w:val="none" w:sz="0" w:space="0" w:color="auto"/>
        <w:left w:val="none" w:sz="0" w:space="0" w:color="auto"/>
        <w:bottom w:val="none" w:sz="0" w:space="0" w:color="auto"/>
        <w:right w:val="none" w:sz="0" w:space="0" w:color="auto"/>
      </w:divBdr>
    </w:div>
    <w:div w:id="191192338">
      <w:bodyDiv w:val="1"/>
      <w:marLeft w:val="0"/>
      <w:marRight w:val="0"/>
      <w:marTop w:val="0"/>
      <w:marBottom w:val="0"/>
      <w:divBdr>
        <w:top w:val="none" w:sz="0" w:space="0" w:color="auto"/>
        <w:left w:val="none" w:sz="0" w:space="0" w:color="auto"/>
        <w:bottom w:val="none" w:sz="0" w:space="0" w:color="auto"/>
        <w:right w:val="none" w:sz="0" w:space="0" w:color="auto"/>
      </w:divBdr>
    </w:div>
    <w:div w:id="200747729">
      <w:bodyDiv w:val="1"/>
      <w:marLeft w:val="0"/>
      <w:marRight w:val="0"/>
      <w:marTop w:val="0"/>
      <w:marBottom w:val="0"/>
      <w:divBdr>
        <w:top w:val="none" w:sz="0" w:space="0" w:color="auto"/>
        <w:left w:val="none" w:sz="0" w:space="0" w:color="auto"/>
        <w:bottom w:val="none" w:sz="0" w:space="0" w:color="auto"/>
        <w:right w:val="none" w:sz="0" w:space="0" w:color="auto"/>
      </w:divBdr>
    </w:div>
    <w:div w:id="211499168">
      <w:bodyDiv w:val="1"/>
      <w:marLeft w:val="0"/>
      <w:marRight w:val="0"/>
      <w:marTop w:val="0"/>
      <w:marBottom w:val="0"/>
      <w:divBdr>
        <w:top w:val="none" w:sz="0" w:space="0" w:color="auto"/>
        <w:left w:val="none" w:sz="0" w:space="0" w:color="auto"/>
        <w:bottom w:val="none" w:sz="0" w:space="0" w:color="auto"/>
        <w:right w:val="none" w:sz="0" w:space="0" w:color="auto"/>
      </w:divBdr>
    </w:div>
    <w:div w:id="231277633">
      <w:bodyDiv w:val="1"/>
      <w:marLeft w:val="0"/>
      <w:marRight w:val="0"/>
      <w:marTop w:val="0"/>
      <w:marBottom w:val="0"/>
      <w:divBdr>
        <w:top w:val="none" w:sz="0" w:space="0" w:color="auto"/>
        <w:left w:val="none" w:sz="0" w:space="0" w:color="auto"/>
        <w:bottom w:val="none" w:sz="0" w:space="0" w:color="auto"/>
        <w:right w:val="none" w:sz="0" w:space="0" w:color="auto"/>
      </w:divBdr>
    </w:div>
    <w:div w:id="233900884">
      <w:bodyDiv w:val="1"/>
      <w:marLeft w:val="0"/>
      <w:marRight w:val="0"/>
      <w:marTop w:val="0"/>
      <w:marBottom w:val="0"/>
      <w:divBdr>
        <w:top w:val="none" w:sz="0" w:space="0" w:color="auto"/>
        <w:left w:val="none" w:sz="0" w:space="0" w:color="auto"/>
        <w:bottom w:val="none" w:sz="0" w:space="0" w:color="auto"/>
        <w:right w:val="none" w:sz="0" w:space="0" w:color="auto"/>
      </w:divBdr>
    </w:div>
    <w:div w:id="272055418">
      <w:bodyDiv w:val="1"/>
      <w:marLeft w:val="0"/>
      <w:marRight w:val="0"/>
      <w:marTop w:val="0"/>
      <w:marBottom w:val="0"/>
      <w:divBdr>
        <w:top w:val="none" w:sz="0" w:space="0" w:color="auto"/>
        <w:left w:val="none" w:sz="0" w:space="0" w:color="auto"/>
        <w:bottom w:val="none" w:sz="0" w:space="0" w:color="auto"/>
        <w:right w:val="none" w:sz="0" w:space="0" w:color="auto"/>
      </w:divBdr>
    </w:div>
    <w:div w:id="292953375">
      <w:bodyDiv w:val="1"/>
      <w:marLeft w:val="0"/>
      <w:marRight w:val="0"/>
      <w:marTop w:val="0"/>
      <w:marBottom w:val="0"/>
      <w:divBdr>
        <w:top w:val="none" w:sz="0" w:space="0" w:color="auto"/>
        <w:left w:val="none" w:sz="0" w:space="0" w:color="auto"/>
        <w:bottom w:val="none" w:sz="0" w:space="0" w:color="auto"/>
        <w:right w:val="none" w:sz="0" w:space="0" w:color="auto"/>
      </w:divBdr>
    </w:div>
    <w:div w:id="310450179">
      <w:bodyDiv w:val="1"/>
      <w:marLeft w:val="0"/>
      <w:marRight w:val="0"/>
      <w:marTop w:val="0"/>
      <w:marBottom w:val="0"/>
      <w:divBdr>
        <w:top w:val="none" w:sz="0" w:space="0" w:color="auto"/>
        <w:left w:val="none" w:sz="0" w:space="0" w:color="auto"/>
        <w:bottom w:val="none" w:sz="0" w:space="0" w:color="auto"/>
        <w:right w:val="none" w:sz="0" w:space="0" w:color="auto"/>
      </w:divBdr>
    </w:div>
    <w:div w:id="331183174">
      <w:bodyDiv w:val="1"/>
      <w:marLeft w:val="0"/>
      <w:marRight w:val="0"/>
      <w:marTop w:val="0"/>
      <w:marBottom w:val="0"/>
      <w:divBdr>
        <w:top w:val="none" w:sz="0" w:space="0" w:color="auto"/>
        <w:left w:val="none" w:sz="0" w:space="0" w:color="auto"/>
        <w:bottom w:val="none" w:sz="0" w:space="0" w:color="auto"/>
        <w:right w:val="none" w:sz="0" w:space="0" w:color="auto"/>
      </w:divBdr>
    </w:div>
    <w:div w:id="331612292">
      <w:bodyDiv w:val="1"/>
      <w:marLeft w:val="0"/>
      <w:marRight w:val="0"/>
      <w:marTop w:val="0"/>
      <w:marBottom w:val="0"/>
      <w:divBdr>
        <w:top w:val="none" w:sz="0" w:space="0" w:color="auto"/>
        <w:left w:val="none" w:sz="0" w:space="0" w:color="auto"/>
        <w:bottom w:val="none" w:sz="0" w:space="0" w:color="auto"/>
        <w:right w:val="none" w:sz="0" w:space="0" w:color="auto"/>
      </w:divBdr>
    </w:div>
    <w:div w:id="334455431">
      <w:bodyDiv w:val="1"/>
      <w:marLeft w:val="0"/>
      <w:marRight w:val="0"/>
      <w:marTop w:val="0"/>
      <w:marBottom w:val="0"/>
      <w:divBdr>
        <w:top w:val="none" w:sz="0" w:space="0" w:color="auto"/>
        <w:left w:val="none" w:sz="0" w:space="0" w:color="auto"/>
        <w:bottom w:val="none" w:sz="0" w:space="0" w:color="auto"/>
        <w:right w:val="none" w:sz="0" w:space="0" w:color="auto"/>
      </w:divBdr>
    </w:div>
    <w:div w:id="348916968">
      <w:bodyDiv w:val="1"/>
      <w:marLeft w:val="0"/>
      <w:marRight w:val="0"/>
      <w:marTop w:val="0"/>
      <w:marBottom w:val="0"/>
      <w:divBdr>
        <w:top w:val="none" w:sz="0" w:space="0" w:color="auto"/>
        <w:left w:val="none" w:sz="0" w:space="0" w:color="auto"/>
        <w:bottom w:val="none" w:sz="0" w:space="0" w:color="auto"/>
        <w:right w:val="none" w:sz="0" w:space="0" w:color="auto"/>
      </w:divBdr>
    </w:div>
    <w:div w:id="394284026">
      <w:bodyDiv w:val="1"/>
      <w:marLeft w:val="0"/>
      <w:marRight w:val="0"/>
      <w:marTop w:val="0"/>
      <w:marBottom w:val="0"/>
      <w:divBdr>
        <w:top w:val="none" w:sz="0" w:space="0" w:color="auto"/>
        <w:left w:val="none" w:sz="0" w:space="0" w:color="auto"/>
        <w:bottom w:val="none" w:sz="0" w:space="0" w:color="auto"/>
        <w:right w:val="none" w:sz="0" w:space="0" w:color="auto"/>
      </w:divBdr>
    </w:div>
    <w:div w:id="398986387">
      <w:bodyDiv w:val="1"/>
      <w:marLeft w:val="0"/>
      <w:marRight w:val="0"/>
      <w:marTop w:val="0"/>
      <w:marBottom w:val="0"/>
      <w:divBdr>
        <w:top w:val="none" w:sz="0" w:space="0" w:color="auto"/>
        <w:left w:val="none" w:sz="0" w:space="0" w:color="auto"/>
        <w:bottom w:val="none" w:sz="0" w:space="0" w:color="auto"/>
        <w:right w:val="none" w:sz="0" w:space="0" w:color="auto"/>
      </w:divBdr>
    </w:div>
    <w:div w:id="423571440">
      <w:bodyDiv w:val="1"/>
      <w:marLeft w:val="0"/>
      <w:marRight w:val="0"/>
      <w:marTop w:val="0"/>
      <w:marBottom w:val="0"/>
      <w:divBdr>
        <w:top w:val="none" w:sz="0" w:space="0" w:color="auto"/>
        <w:left w:val="none" w:sz="0" w:space="0" w:color="auto"/>
        <w:bottom w:val="none" w:sz="0" w:space="0" w:color="auto"/>
        <w:right w:val="none" w:sz="0" w:space="0" w:color="auto"/>
      </w:divBdr>
    </w:div>
    <w:div w:id="466706564">
      <w:bodyDiv w:val="1"/>
      <w:marLeft w:val="0"/>
      <w:marRight w:val="0"/>
      <w:marTop w:val="0"/>
      <w:marBottom w:val="0"/>
      <w:divBdr>
        <w:top w:val="none" w:sz="0" w:space="0" w:color="auto"/>
        <w:left w:val="none" w:sz="0" w:space="0" w:color="auto"/>
        <w:bottom w:val="none" w:sz="0" w:space="0" w:color="auto"/>
        <w:right w:val="none" w:sz="0" w:space="0" w:color="auto"/>
      </w:divBdr>
    </w:div>
    <w:div w:id="472715439">
      <w:bodyDiv w:val="1"/>
      <w:marLeft w:val="0"/>
      <w:marRight w:val="0"/>
      <w:marTop w:val="0"/>
      <w:marBottom w:val="0"/>
      <w:divBdr>
        <w:top w:val="none" w:sz="0" w:space="0" w:color="auto"/>
        <w:left w:val="none" w:sz="0" w:space="0" w:color="auto"/>
        <w:bottom w:val="none" w:sz="0" w:space="0" w:color="auto"/>
        <w:right w:val="none" w:sz="0" w:space="0" w:color="auto"/>
      </w:divBdr>
    </w:div>
    <w:div w:id="474377583">
      <w:bodyDiv w:val="1"/>
      <w:marLeft w:val="0"/>
      <w:marRight w:val="0"/>
      <w:marTop w:val="0"/>
      <w:marBottom w:val="0"/>
      <w:divBdr>
        <w:top w:val="none" w:sz="0" w:space="0" w:color="auto"/>
        <w:left w:val="none" w:sz="0" w:space="0" w:color="auto"/>
        <w:bottom w:val="none" w:sz="0" w:space="0" w:color="auto"/>
        <w:right w:val="none" w:sz="0" w:space="0" w:color="auto"/>
      </w:divBdr>
    </w:div>
    <w:div w:id="477772027">
      <w:bodyDiv w:val="1"/>
      <w:marLeft w:val="0"/>
      <w:marRight w:val="0"/>
      <w:marTop w:val="0"/>
      <w:marBottom w:val="0"/>
      <w:divBdr>
        <w:top w:val="none" w:sz="0" w:space="0" w:color="auto"/>
        <w:left w:val="none" w:sz="0" w:space="0" w:color="auto"/>
        <w:bottom w:val="none" w:sz="0" w:space="0" w:color="auto"/>
        <w:right w:val="none" w:sz="0" w:space="0" w:color="auto"/>
      </w:divBdr>
    </w:div>
    <w:div w:id="561791379">
      <w:bodyDiv w:val="1"/>
      <w:marLeft w:val="0"/>
      <w:marRight w:val="0"/>
      <w:marTop w:val="0"/>
      <w:marBottom w:val="0"/>
      <w:divBdr>
        <w:top w:val="none" w:sz="0" w:space="0" w:color="auto"/>
        <w:left w:val="none" w:sz="0" w:space="0" w:color="auto"/>
        <w:bottom w:val="none" w:sz="0" w:space="0" w:color="auto"/>
        <w:right w:val="none" w:sz="0" w:space="0" w:color="auto"/>
      </w:divBdr>
    </w:div>
    <w:div w:id="584456205">
      <w:bodyDiv w:val="1"/>
      <w:marLeft w:val="0"/>
      <w:marRight w:val="0"/>
      <w:marTop w:val="0"/>
      <w:marBottom w:val="0"/>
      <w:divBdr>
        <w:top w:val="none" w:sz="0" w:space="0" w:color="auto"/>
        <w:left w:val="none" w:sz="0" w:space="0" w:color="auto"/>
        <w:bottom w:val="none" w:sz="0" w:space="0" w:color="auto"/>
        <w:right w:val="none" w:sz="0" w:space="0" w:color="auto"/>
      </w:divBdr>
    </w:div>
    <w:div w:id="600264854">
      <w:bodyDiv w:val="1"/>
      <w:marLeft w:val="0"/>
      <w:marRight w:val="0"/>
      <w:marTop w:val="0"/>
      <w:marBottom w:val="0"/>
      <w:divBdr>
        <w:top w:val="none" w:sz="0" w:space="0" w:color="auto"/>
        <w:left w:val="none" w:sz="0" w:space="0" w:color="auto"/>
        <w:bottom w:val="none" w:sz="0" w:space="0" w:color="auto"/>
        <w:right w:val="none" w:sz="0" w:space="0" w:color="auto"/>
      </w:divBdr>
    </w:div>
    <w:div w:id="613097119">
      <w:bodyDiv w:val="1"/>
      <w:marLeft w:val="0"/>
      <w:marRight w:val="0"/>
      <w:marTop w:val="0"/>
      <w:marBottom w:val="0"/>
      <w:divBdr>
        <w:top w:val="none" w:sz="0" w:space="0" w:color="auto"/>
        <w:left w:val="none" w:sz="0" w:space="0" w:color="auto"/>
        <w:bottom w:val="none" w:sz="0" w:space="0" w:color="auto"/>
        <w:right w:val="none" w:sz="0" w:space="0" w:color="auto"/>
      </w:divBdr>
    </w:div>
    <w:div w:id="615987821">
      <w:bodyDiv w:val="1"/>
      <w:marLeft w:val="0"/>
      <w:marRight w:val="0"/>
      <w:marTop w:val="0"/>
      <w:marBottom w:val="0"/>
      <w:divBdr>
        <w:top w:val="none" w:sz="0" w:space="0" w:color="auto"/>
        <w:left w:val="none" w:sz="0" w:space="0" w:color="auto"/>
        <w:bottom w:val="none" w:sz="0" w:space="0" w:color="auto"/>
        <w:right w:val="none" w:sz="0" w:space="0" w:color="auto"/>
      </w:divBdr>
    </w:div>
    <w:div w:id="617492587">
      <w:bodyDiv w:val="1"/>
      <w:marLeft w:val="0"/>
      <w:marRight w:val="0"/>
      <w:marTop w:val="0"/>
      <w:marBottom w:val="0"/>
      <w:divBdr>
        <w:top w:val="none" w:sz="0" w:space="0" w:color="auto"/>
        <w:left w:val="none" w:sz="0" w:space="0" w:color="auto"/>
        <w:bottom w:val="none" w:sz="0" w:space="0" w:color="auto"/>
        <w:right w:val="none" w:sz="0" w:space="0" w:color="auto"/>
      </w:divBdr>
    </w:div>
    <w:div w:id="618148523">
      <w:bodyDiv w:val="1"/>
      <w:marLeft w:val="0"/>
      <w:marRight w:val="0"/>
      <w:marTop w:val="0"/>
      <w:marBottom w:val="0"/>
      <w:divBdr>
        <w:top w:val="none" w:sz="0" w:space="0" w:color="auto"/>
        <w:left w:val="none" w:sz="0" w:space="0" w:color="auto"/>
        <w:bottom w:val="none" w:sz="0" w:space="0" w:color="auto"/>
        <w:right w:val="none" w:sz="0" w:space="0" w:color="auto"/>
      </w:divBdr>
    </w:div>
    <w:div w:id="618731445">
      <w:bodyDiv w:val="1"/>
      <w:marLeft w:val="0"/>
      <w:marRight w:val="0"/>
      <w:marTop w:val="0"/>
      <w:marBottom w:val="0"/>
      <w:divBdr>
        <w:top w:val="none" w:sz="0" w:space="0" w:color="auto"/>
        <w:left w:val="none" w:sz="0" w:space="0" w:color="auto"/>
        <w:bottom w:val="none" w:sz="0" w:space="0" w:color="auto"/>
        <w:right w:val="none" w:sz="0" w:space="0" w:color="auto"/>
      </w:divBdr>
    </w:div>
    <w:div w:id="644503784">
      <w:bodyDiv w:val="1"/>
      <w:marLeft w:val="0"/>
      <w:marRight w:val="0"/>
      <w:marTop w:val="0"/>
      <w:marBottom w:val="0"/>
      <w:divBdr>
        <w:top w:val="none" w:sz="0" w:space="0" w:color="auto"/>
        <w:left w:val="none" w:sz="0" w:space="0" w:color="auto"/>
        <w:bottom w:val="none" w:sz="0" w:space="0" w:color="auto"/>
        <w:right w:val="none" w:sz="0" w:space="0" w:color="auto"/>
      </w:divBdr>
    </w:div>
    <w:div w:id="660889972">
      <w:bodyDiv w:val="1"/>
      <w:marLeft w:val="0"/>
      <w:marRight w:val="0"/>
      <w:marTop w:val="0"/>
      <w:marBottom w:val="0"/>
      <w:divBdr>
        <w:top w:val="none" w:sz="0" w:space="0" w:color="auto"/>
        <w:left w:val="none" w:sz="0" w:space="0" w:color="auto"/>
        <w:bottom w:val="none" w:sz="0" w:space="0" w:color="auto"/>
        <w:right w:val="none" w:sz="0" w:space="0" w:color="auto"/>
      </w:divBdr>
    </w:div>
    <w:div w:id="668951224">
      <w:bodyDiv w:val="1"/>
      <w:marLeft w:val="0"/>
      <w:marRight w:val="0"/>
      <w:marTop w:val="0"/>
      <w:marBottom w:val="0"/>
      <w:divBdr>
        <w:top w:val="none" w:sz="0" w:space="0" w:color="auto"/>
        <w:left w:val="none" w:sz="0" w:space="0" w:color="auto"/>
        <w:bottom w:val="none" w:sz="0" w:space="0" w:color="auto"/>
        <w:right w:val="none" w:sz="0" w:space="0" w:color="auto"/>
      </w:divBdr>
    </w:div>
    <w:div w:id="681905328">
      <w:bodyDiv w:val="1"/>
      <w:marLeft w:val="0"/>
      <w:marRight w:val="0"/>
      <w:marTop w:val="0"/>
      <w:marBottom w:val="0"/>
      <w:divBdr>
        <w:top w:val="none" w:sz="0" w:space="0" w:color="auto"/>
        <w:left w:val="none" w:sz="0" w:space="0" w:color="auto"/>
        <w:bottom w:val="none" w:sz="0" w:space="0" w:color="auto"/>
        <w:right w:val="none" w:sz="0" w:space="0" w:color="auto"/>
      </w:divBdr>
    </w:div>
    <w:div w:id="731775360">
      <w:bodyDiv w:val="1"/>
      <w:marLeft w:val="0"/>
      <w:marRight w:val="0"/>
      <w:marTop w:val="0"/>
      <w:marBottom w:val="0"/>
      <w:divBdr>
        <w:top w:val="none" w:sz="0" w:space="0" w:color="auto"/>
        <w:left w:val="none" w:sz="0" w:space="0" w:color="auto"/>
        <w:bottom w:val="none" w:sz="0" w:space="0" w:color="auto"/>
        <w:right w:val="none" w:sz="0" w:space="0" w:color="auto"/>
      </w:divBdr>
    </w:div>
    <w:div w:id="734278614">
      <w:bodyDiv w:val="1"/>
      <w:marLeft w:val="0"/>
      <w:marRight w:val="0"/>
      <w:marTop w:val="0"/>
      <w:marBottom w:val="0"/>
      <w:divBdr>
        <w:top w:val="none" w:sz="0" w:space="0" w:color="auto"/>
        <w:left w:val="none" w:sz="0" w:space="0" w:color="auto"/>
        <w:bottom w:val="none" w:sz="0" w:space="0" w:color="auto"/>
        <w:right w:val="none" w:sz="0" w:space="0" w:color="auto"/>
      </w:divBdr>
    </w:div>
    <w:div w:id="765617777">
      <w:bodyDiv w:val="1"/>
      <w:marLeft w:val="0"/>
      <w:marRight w:val="0"/>
      <w:marTop w:val="0"/>
      <w:marBottom w:val="0"/>
      <w:divBdr>
        <w:top w:val="none" w:sz="0" w:space="0" w:color="auto"/>
        <w:left w:val="none" w:sz="0" w:space="0" w:color="auto"/>
        <w:bottom w:val="none" w:sz="0" w:space="0" w:color="auto"/>
        <w:right w:val="none" w:sz="0" w:space="0" w:color="auto"/>
      </w:divBdr>
    </w:div>
    <w:div w:id="767313873">
      <w:bodyDiv w:val="1"/>
      <w:marLeft w:val="0"/>
      <w:marRight w:val="0"/>
      <w:marTop w:val="0"/>
      <w:marBottom w:val="0"/>
      <w:divBdr>
        <w:top w:val="none" w:sz="0" w:space="0" w:color="auto"/>
        <w:left w:val="none" w:sz="0" w:space="0" w:color="auto"/>
        <w:bottom w:val="none" w:sz="0" w:space="0" w:color="auto"/>
        <w:right w:val="none" w:sz="0" w:space="0" w:color="auto"/>
      </w:divBdr>
    </w:div>
    <w:div w:id="777991906">
      <w:bodyDiv w:val="1"/>
      <w:marLeft w:val="0"/>
      <w:marRight w:val="0"/>
      <w:marTop w:val="0"/>
      <w:marBottom w:val="0"/>
      <w:divBdr>
        <w:top w:val="none" w:sz="0" w:space="0" w:color="auto"/>
        <w:left w:val="none" w:sz="0" w:space="0" w:color="auto"/>
        <w:bottom w:val="none" w:sz="0" w:space="0" w:color="auto"/>
        <w:right w:val="none" w:sz="0" w:space="0" w:color="auto"/>
      </w:divBdr>
    </w:div>
    <w:div w:id="796266224">
      <w:bodyDiv w:val="1"/>
      <w:marLeft w:val="0"/>
      <w:marRight w:val="0"/>
      <w:marTop w:val="0"/>
      <w:marBottom w:val="0"/>
      <w:divBdr>
        <w:top w:val="none" w:sz="0" w:space="0" w:color="auto"/>
        <w:left w:val="none" w:sz="0" w:space="0" w:color="auto"/>
        <w:bottom w:val="none" w:sz="0" w:space="0" w:color="auto"/>
        <w:right w:val="none" w:sz="0" w:space="0" w:color="auto"/>
      </w:divBdr>
    </w:div>
    <w:div w:id="801313040">
      <w:bodyDiv w:val="1"/>
      <w:marLeft w:val="0"/>
      <w:marRight w:val="0"/>
      <w:marTop w:val="0"/>
      <w:marBottom w:val="0"/>
      <w:divBdr>
        <w:top w:val="none" w:sz="0" w:space="0" w:color="auto"/>
        <w:left w:val="none" w:sz="0" w:space="0" w:color="auto"/>
        <w:bottom w:val="none" w:sz="0" w:space="0" w:color="auto"/>
        <w:right w:val="none" w:sz="0" w:space="0" w:color="auto"/>
      </w:divBdr>
    </w:div>
    <w:div w:id="812865910">
      <w:bodyDiv w:val="1"/>
      <w:marLeft w:val="0"/>
      <w:marRight w:val="0"/>
      <w:marTop w:val="0"/>
      <w:marBottom w:val="0"/>
      <w:divBdr>
        <w:top w:val="none" w:sz="0" w:space="0" w:color="auto"/>
        <w:left w:val="none" w:sz="0" w:space="0" w:color="auto"/>
        <w:bottom w:val="none" w:sz="0" w:space="0" w:color="auto"/>
        <w:right w:val="none" w:sz="0" w:space="0" w:color="auto"/>
      </w:divBdr>
    </w:div>
    <w:div w:id="847062331">
      <w:bodyDiv w:val="1"/>
      <w:marLeft w:val="0"/>
      <w:marRight w:val="0"/>
      <w:marTop w:val="0"/>
      <w:marBottom w:val="0"/>
      <w:divBdr>
        <w:top w:val="none" w:sz="0" w:space="0" w:color="auto"/>
        <w:left w:val="none" w:sz="0" w:space="0" w:color="auto"/>
        <w:bottom w:val="none" w:sz="0" w:space="0" w:color="auto"/>
        <w:right w:val="none" w:sz="0" w:space="0" w:color="auto"/>
      </w:divBdr>
    </w:div>
    <w:div w:id="854686780">
      <w:bodyDiv w:val="1"/>
      <w:marLeft w:val="0"/>
      <w:marRight w:val="0"/>
      <w:marTop w:val="0"/>
      <w:marBottom w:val="0"/>
      <w:divBdr>
        <w:top w:val="none" w:sz="0" w:space="0" w:color="auto"/>
        <w:left w:val="none" w:sz="0" w:space="0" w:color="auto"/>
        <w:bottom w:val="none" w:sz="0" w:space="0" w:color="auto"/>
        <w:right w:val="none" w:sz="0" w:space="0" w:color="auto"/>
      </w:divBdr>
    </w:div>
    <w:div w:id="854996184">
      <w:bodyDiv w:val="1"/>
      <w:marLeft w:val="0"/>
      <w:marRight w:val="0"/>
      <w:marTop w:val="0"/>
      <w:marBottom w:val="0"/>
      <w:divBdr>
        <w:top w:val="none" w:sz="0" w:space="0" w:color="auto"/>
        <w:left w:val="none" w:sz="0" w:space="0" w:color="auto"/>
        <w:bottom w:val="none" w:sz="0" w:space="0" w:color="auto"/>
        <w:right w:val="none" w:sz="0" w:space="0" w:color="auto"/>
      </w:divBdr>
    </w:div>
    <w:div w:id="865560129">
      <w:bodyDiv w:val="1"/>
      <w:marLeft w:val="0"/>
      <w:marRight w:val="0"/>
      <w:marTop w:val="0"/>
      <w:marBottom w:val="0"/>
      <w:divBdr>
        <w:top w:val="none" w:sz="0" w:space="0" w:color="auto"/>
        <w:left w:val="none" w:sz="0" w:space="0" w:color="auto"/>
        <w:bottom w:val="none" w:sz="0" w:space="0" w:color="auto"/>
        <w:right w:val="none" w:sz="0" w:space="0" w:color="auto"/>
      </w:divBdr>
    </w:div>
    <w:div w:id="922909801">
      <w:bodyDiv w:val="1"/>
      <w:marLeft w:val="0"/>
      <w:marRight w:val="0"/>
      <w:marTop w:val="0"/>
      <w:marBottom w:val="0"/>
      <w:divBdr>
        <w:top w:val="none" w:sz="0" w:space="0" w:color="auto"/>
        <w:left w:val="none" w:sz="0" w:space="0" w:color="auto"/>
        <w:bottom w:val="none" w:sz="0" w:space="0" w:color="auto"/>
        <w:right w:val="none" w:sz="0" w:space="0" w:color="auto"/>
      </w:divBdr>
    </w:div>
    <w:div w:id="935215381">
      <w:bodyDiv w:val="1"/>
      <w:marLeft w:val="0"/>
      <w:marRight w:val="0"/>
      <w:marTop w:val="0"/>
      <w:marBottom w:val="0"/>
      <w:divBdr>
        <w:top w:val="none" w:sz="0" w:space="0" w:color="auto"/>
        <w:left w:val="none" w:sz="0" w:space="0" w:color="auto"/>
        <w:bottom w:val="none" w:sz="0" w:space="0" w:color="auto"/>
        <w:right w:val="none" w:sz="0" w:space="0" w:color="auto"/>
      </w:divBdr>
    </w:div>
    <w:div w:id="937131845">
      <w:bodyDiv w:val="1"/>
      <w:marLeft w:val="0"/>
      <w:marRight w:val="0"/>
      <w:marTop w:val="0"/>
      <w:marBottom w:val="0"/>
      <w:divBdr>
        <w:top w:val="none" w:sz="0" w:space="0" w:color="auto"/>
        <w:left w:val="none" w:sz="0" w:space="0" w:color="auto"/>
        <w:bottom w:val="none" w:sz="0" w:space="0" w:color="auto"/>
        <w:right w:val="none" w:sz="0" w:space="0" w:color="auto"/>
      </w:divBdr>
    </w:div>
    <w:div w:id="940258170">
      <w:bodyDiv w:val="1"/>
      <w:marLeft w:val="0"/>
      <w:marRight w:val="0"/>
      <w:marTop w:val="0"/>
      <w:marBottom w:val="0"/>
      <w:divBdr>
        <w:top w:val="none" w:sz="0" w:space="0" w:color="auto"/>
        <w:left w:val="none" w:sz="0" w:space="0" w:color="auto"/>
        <w:bottom w:val="none" w:sz="0" w:space="0" w:color="auto"/>
        <w:right w:val="none" w:sz="0" w:space="0" w:color="auto"/>
      </w:divBdr>
    </w:div>
    <w:div w:id="943152557">
      <w:bodyDiv w:val="1"/>
      <w:marLeft w:val="0"/>
      <w:marRight w:val="0"/>
      <w:marTop w:val="0"/>
      <w:marBottom w:val="0"/>
      <w:divBdr>
        <w:top w:val="none" w:sz="0" w:space="0" w:color="auto"/>
        <w:left w:val="none" w:sz="0" w:space="0" w:color="auto"/>
        <w:bottom w:val="none" w:sz="0" w:space="0" w:color="auto"/>
        <w:right w:val="none" w:sz="0" w:space="0" w:color="auto"/>
      </w:divBdr>
    </w:div>
    <w:div w:id="953444721">
      <w:bodyDiv w:val="1"/>
      <w:marLeft w:val="0"/>
      <w:marRight w:val="0"/>
      <w:marTop w:val="0"/>
      <w:marBottom w:val="0"/>
      <w:divBdr>
        <w:top w:val="none" w:sz="0" w:space="0" w:color="auto"/>
        <w:left w:val="none" w:sz="0" w:space="0" w:color="auto"/>
        <w:bottom w:val="none" w:sz="0" w:space="0" w:color="auto"/>
        <w:right w:val="none" w:sz="0" w:space="0" w:color="auto"/>
      </w:divBdr>
    </w:div>
    <w:div w:id="995064662">
      <w:bodyDiv w:val="1"/>
      <w:marLeft w:val="0"/>
      <w:marRight w:val="0"/>
      <w:marTop w:val="0"/>
      <w:marBottom w:val="0"/>
      <w:divBdr>
        <w:top w:val="none" w:sz="0" w:space="0" w:color="auto"/>
        <w:left w:val="none" w:sz="0" w:space="0" w:color="auto"/>
        <w:bottom w:val="none" w:sz="0" w:space="0" w:color="auto"/>
        <w:right w:val="none" w:sz="0" w:space="0" w:color="auto"/>
      </w:divBdr>
    </w:div>
    <w:div w:id="999115215">
      <w:bodyDiv w:val="1"/>
      <w:marLeft w:val="0"/>
      <w:marRight w:val="0"/>
      <w:marTop w:val="0"/>
      <w:marBottom w:val="0"/>
      <w:divBdr>
        <w:top w:val="none" w:sz="0" w:space="0" w:color="auto"/>
        <w:left w:val="none" w:sz="0" w:space="0" w:color="auto"/>
        <w:bottom w:val="none" w:sz="0" w:space="0" w:color="auto"/>
        <w:right w:val="none" w:sz="0" w:space="0" w:color="auto"/>
      </w:divBdr>
    </w:div>
    <w:div w:id="1010328066">
      <w:bodyDiv w:val="1"/>
      <w:marLeft w:val="0"/>
      <w:marRight w:val="0"/>
      <w:marTop w:val="0"/>
      <w:marBottom w:val="0"/>
      <w:divBdr>
        <w:top w:val="none" w:sz="0" w:space="0" w:color="auto"/>
        <w:left w:val="none" w:sz="0" w:space="0" w:color="auto"/>
        <w:bottom w:val="none" w:sz="0" w:space="0" w:color="auto"/>
        <w:right w:val="none" w:sz="0" w:space="0" w:color="auto"/>
      </w:divBdr>
    </w:div>
    <w:div w:id="1016275831">
      <w:bodyDiv w:val="1"/>
      <w:marLeft w:val="0"/>
      <w:marRight w:val="0"/>
      <w:marTop w:val="0"/>
      <w:marBottom w:val="0"/>
      <w:divBdr>
        <w:top w:val="none" w:sz="0" w:space="0" w:color="auto"/>
        <w:left w:val="none" w:sz="0" w:space="0" w:color="auto"/>
        <w:bottom w:val="none" w:sz="0" w:space="0" w:color="auto"/>
        <w:right w:val="none" w:sz="0" w:space="0" w:color="auto"/>
      </w:divBdr>
    </w:div>
    <w:div w:id="1058624552">
      <w:bodyDiv w:val="1"/>
      <w:marLeft w:val="0"/>
      <w:marRight w:val="0"/>
      <w:marTop w:val="0"/>
      <w:marBottom w:val="0"/>
      <w:divBdr>
        <w:top w:val="none" w:sz="0" w:space="0" w:color="auto"/>
        <w:left w:val="none" w:sz="0" w:space="0" w:color="auto"/>
        <w:bottom w:val="none" w:sz="0" w:space="0" w:color="auto"/>
        <w:right w:val="none" w:sz="0" w:space="0" w:color="auto"/>
      </w:divBdr>
    </w:div>
    <w:div w:id="1066802474">
      <w:bodyDiv w:val="1"/>
      <w:marLeft w:val="0"/>
      <w:marRight w:val="0"/>
      <w:marTop w:val="0"/>
      <w:marBottom w:val="0"/>
      <w:divBdr>
        <w:top w:val="none" w:sz="0" w:space="0" w:color="auto"/>
        <w:left w:val="none" w:sz="0" w:space="0" w:color="auto"/>
        <w:bottom w:val="none" w:sz="0" w:space="0" w:color="auto"/>
        <w:right w:val="none" w:sz="0" w:space="0" w:color="auto"/>
      </w:divBdr>
    </w:div>
    <w:div w:id="1094328587">
      <w:bodyDiv w:val="1"/>
      <w:marLeft w:val="0"/>
      <w:marRight w:val="0"/>
      <w:marTop w:val="0"/>
      <w:marBottom w:val="0"/>
      <w:divBdr>
        <w:top w:val="none" w:sz="0" w:space="0" w:color="auto"/>
        <w:left w:val="none" w:sz="0" w:space="0" w:color="auto"/>
        <w:bottom w:val="none" w:sz="0" w:space="0" w:color="auto"/>
        <w:right w:val="none" w:sz="0" w:space="0" w:color="auto"/>
      </w:divBdr>
    </w:div>
    <w:div w:id="1118138080">
      <w:bodyDiv w:val="1"/>
      <w:marLeft w:val="0"/>
      <w:marRight w:val="0"/>
      <w:marTop w:val="0"/>
      <w:marBottom w:val="0"/>
      <w:divBdr>
        <w:top w:val="none" w:sz="0" w:space="0" w:color="auto"/>
        <w:left w:val="none" w:sz="0" w:space="0" w:color="auto"/>
        <w:bottom w:val="none" w:sz="0" w:space="0" w:color="auto"/>
        <w:right w:val="none" w:sz="0" w:space="0" w:color="auto"/>
      </w:divBdr>
    </w:div>
    <w:div w:id="1122456100">
      <w:bodyDiv w:val="1"/>
      <w:marLeft w:val="0"/>
      <w:marRight w:val="0"/>
      <w:marTop w:val="0"/>
      <w:marBottom w:val="0"/>
      <w:divBdr>
        <w:top w:val="none" w:sz="0" w:space="0" w:color="auto"/>
        <w:left w:val="none" w:sz="0" w:space="0" w:color="auto"/>
        <w:bottom w:val="none" w:sz="0" w:space="0" w:color="auto"/>
        <w:right w:val="none" w:sz="0" w:space="0" w:color="auto"/>
      </w:divBdr>
    </w:div>
    <w:div w:id="1126581844">
      <w:bodyDiv w:val="1"/>
      <w:marLeft w:val="0"/>
      <w:marRight w:val="0"/>
      <w:marTop w:val="0"/>
      <w:marBottom w:val="0"/>
      <w:divBdr>
        <w:top w:val="none" w:sz="0" w:space="0" w:color="auto"/>
        <w:left w:val="none" w:sz="0" w:space="0" w:color="auto"/>
        <w:bottom w:val="none" w:sz="0" w:space="0" w:color="auto"/>
        <w:right w:val="none" w:sz="0" w:space="0" w:color="auto"/>
      </w:divBdr>
    </w:div>
    <w:div w:id="1136793837">
      <w:bodyDiv w:val="1"/>
      <w:marLeft w:val="0"/>
      <w:marRight w:val="0"/>
      <w:marTop w:val="0"/>
      <w:marBottom w:val="0"/>
      <w:divBdr>
        <w:top w:val="none" w:sz="0" w:space="0" w:color="auto"/>
        <w:left w:val="none" w:sz="0" w:space="0" w:color="auto"/>
        <w:bottom w:val="none" w:sz="0" w:space="0" w:color="auto"/>
        <w:right w:val="none" w:sz="0" w:space="0" w:color="auto"/>
      </w:divBdr>
    </w:div>
    <w:div w:id="1160655951">
      <w:bodyDiv w:val="1"/>
      <w:marLeft w:val="0"/>
      <w:marRight w:val="0"/>
      <w:marTop w:val="0"/>
      <w:marBottom w:val="0"/>
      <w:divBdr>
        <w:top w:val="none" w:sz="0" w:space="0" w:color="auto"/>
        <w:left w:val="none" w:sz="0" w:space="0" w:color="auto"/>
        <w:bottom w:val="none" w:sz="0" w:space="0" w:color="auto"/>
        <w:right w:val="none" w:sz="0" w:space="0" w:color="auto"/>
      </w:divBdr>
    </w:div>
    <w:div w:id="1178932816">
      <w:bodyDiv w:val="1"/>
      <w:marLeft w:val="0"/>
      <w:marRight w:val="0"/>
      <w:marTop w:val="0"/>
      <w:marBottom w:val="0"/>
      <w:divBdr>
        <w:top w:val="none" w:sz="0" w:space="0" w:color="auto"/>
        <w:left w:val="none" w:sz="0" w:space="0" w:color="auto"/>
        <w:bottom w:val="none" w:sz="0" w:space="0" w:color="auto"/>
        <w:right w:val="none" w:sz="0" w:space="0" w:color="auto"/>
      </w:divBdr>
    </w:div>
    <w:div w:id="1206261642">
      <w:bodyDiv w:val="1"/>
      <w:marLeft w:val="0"/>
      <w:marRight w:val="0"/>
      <w:marTop w:val="0"/>
      <w:marBottom w:val="0"/>
      <w:divBdr>
        <w:top w:val="none" w:sz="0" w:space="0" w:color="auto"/>
        <w:left w:val="none" w:sz="0" w:space="0" w:color="auto"/>
        <w:bottom w:val="none" w:sz="0" w:space="0" w:color="auto"/>
        <w:right w:val="none" w:sz="0" w:space="0" w:color="auto"/>
      </w:divBdr>
    </w:div>
    <w:div w:id="1261137830">
      <w:bodyDiv w:val="1"/>
      <w:marLeft w:val="0"/>
      <w:marRight w:val="0"/>
      <w:marTop w:val="0"/>
      <w:marBottom w:val="0"/>
      <w:divBdr>
        <w:top w:val="none" w:sz="0" w:space="0" w:color="auto"/>
        <w:left w:val="none" w:sz="0" w:space="0" w:color="auto"/>
        <w:bottom w:val="none" w:sz="0" w:space="0" w:color="auto"/>
        <w:right w:val="none" w:sz="0" w:space="0" w:color="auto"/>
      </w:divBdr>
    </w:div>
    <w:div w:id="1299412512">
      <w:bodyDiv w:val="1"/>
      <w:marLeft w:val="0"/>
      <w:marRight w:val="0"/>
      <w:marTop w:val="0"/>
      <w:marBottom w:val="0"/>
      <w:divBdr>
        <w:top w:val="none" w:sz="0" w:space="0" w:color="auto"/>
        <w:left w:val="none" w:sz="0" w:space="0" w:color="auto"/>
        <w:bottom w:val="none" w:sz="0" w:space="0" w:color="auto"/>
        <w:right w:val="none" w:sz="0" w:space="0" w:color="auto"/>
      </w:divBdr>
    </w:div>
    <w:div w:id="1319000092">
      <w:bodyDiv w:val="1"/>
      <w:marLeft w:val="0"/>
      <w:marRight w:val="0"/>
      <w:marTop w:val="0"/>
      <w:marBottom w:val="0"/>
      <w:divBdr>
        <w:top w:val="none" w:sz="0" w:space="0" w:color="auto"/>
        <w:left w:val="none" w:sz="0" w:space="0" w:color="auto"/>
        <w:bottom w:val="none" w:sz="0" w:space="0" w:color="auto"/>
        <w:right w:val="none" w:sz="0" w:space="0" w:color="auto"/>
      </w:divBdr>
    </w:div>
    <w:div w:id="1319458414">
      <w:bodyDiv w:val="1"/>
      <w:marLeft w:val="0"/>
      <w:marRight w:val="0"/>
      <w:marTop w:val="0"/>
      <w:marBottom w:val="0"/>
      <w:divBdr>
        <w:top w:val="none" w:sz="0" w:space="0" w:color="auto"/>
        <w:left w:val="none" w:sz="0" w:space="0" w:color="auto"/>
        <w:bottom w:val="none" w:sz="0" w:space="0" w:color="auto"/>
        <w:right w:val="none" w:sz="0" w:space="0" w:color="auto"/>
      </w:divBdr>
    </w:div>
    <w:div w:id="1333097131">
      <w:bodyDiv w:val="1"/>
      <w:marLeft w:val="0"/>
      <w:marRight w:val="0"/>
      <w:marTop w:val="0"/>
      <w:marBottom w:val="0"/>
      <w:divBdr>
        <w:top w:val="none" w:sz="0" w:space="0" w:color="auto"/>
        <w:left w:val="none" w:sz="0" w:space="0" w:color="auto"/>
        <w:bottom w:val="none" w:sz="0" w:space="0" w:color="auto"/>
        <w:right w:val="none" w:sz="0" w:space="0" w:color="auto"/>
      </w:divBdr>
    </w:div>
    <w:div w:id="1337345643">
      <w:bodyDiv w:val="1"/>
      <w:marLeft w:val="0"/>
      <w:marRight w:val="0"/>
      <w:marTop w:val="0"/>
      <w:marBottom w:val="0"/>
      <w:divBdr>
        <w:top w:val="none" w:sz="0" w:space="0" w:color="auto"/>
        <w:left w:val="none" w:sz="0" w:space="0" w:color="auto"/>
        <w:bottom w:val="none" w:sz="0" w:space="0" w:color="auto"/>
        <w:right w:val="none" w:sz="0" w:space="0" w:color="auto"/>
      </w:divBdr>
    </w:div>
    <w:div w:id="1342048266">
      <w:bodyDiv w:val="1"/>
      <w:marLeft w:val="0"/>
      <w:marRight w:val="0"/>
      <w:marTop w:val="0"/>
      <w:marBottom w:val="0"/>
      <w:divBdr>
        <w:top w:val="none" w:sz="0" w:space="0" w:color="auto"/>
        <w:left w:val="none" w:sz="0" w:space="0" w:color="auto"/>
        <w:bottom w:val="none" w:sz="0" w:space="0" w:color="auto"/>
        <w:right w:val="none" w:sz="0" w:space="0" w:color="auto"/>
      </w:divBdr>
    </w:div>
    <w:div w:id="1348215921">
      <w:bodyDiv w:val="1"/>
      <w:marLeft w:val="0"/>
      <w:marRight w:val="0"/>
      <w:marTop w:val="0"/>
      <w:marBottom w:val="0"/>
      <w:divBdr>
        <w:top w:val="none" w:sz="0" w:space="0" w:color="auto"/>
        <w:left w:val="none" w:sz="0" w:space="0" w:color="auto"/>
        <w:bottom w:val="none" w:sz="0" w:space="0" w:color="auto"/>
        <w:right w:val="none" w:sz="0" w:space="0" w:color="auto"/>
      </w:divBdr>
    </w:div>
    <w:div w:id="1356426519">
      <w:bodyDiv w:val="1"/>
      <w:marLeft w:val="0"/>
      <w:marRight w:val="0"/>
      <w:marTop w:val="0"/>
      <w:marBottom w:val="0"/>
      <w:divBdr>
        <w:top w:val="none" w:sz="0" w:space="0" w:color="auto"/>
        <w:left w:val="none" w:sz="0" w:space="0" w:color="auto"/>
        <w:bottom w:val="none" w:sz="0" w:space="0" w:color="auto"/>
        <w:right w:val="none" w:sz="0" w:space="0" w:color="auto"/>
      </w:divBdr>
    </w:div>
    <w:div w:id="1388332368">
      <w:bodyDiv w:val="1"/>
      <w:marLeft w:val="0"/>
      <w:marRight w:val="0"/>
      <w:marTop w:val="0"/>
      <w:marBottom w:val="0"/>
      <w:divBdr>
        <w:top w:val="none" w:sz="0" w:space="0" w:color="auto"/>
        <w:left w:val="none" w:sz="0" w:space="0" w:color="auto"/>
        <w:bottom w:val="none" w:sz="0" w:space="0" w:color="auto"/>
        <w:right w:val="none" w:sz="0" w:space="0" w:color="auto"/>
      </w:divBdr>
    </w:div>
    <w:div w:id="1390109989">
      <w:bodyDiv w:val="1"/>
      <w:marLeft w:val="0"/>
      <w:marRight w:val="0"/>
      <w:marTop w:val="0"/>
      <w:marBottom w:val="0"/>
      <w:divBdr>
        <w:top w:val="none" w:sz="0" w:space="0" w:color="auto"/>
        <w:left w:val="none" w:sz="0" w:space="0" w:color="auto"/>
        <w:bottom w:val="none" w:sz="0" w:space="0" w:color="auto"/>
        <w:right w:val="none" w:sz="0" w:space="0" w:color="auto"/>
      </w:divBdr>
    </w:div>
    <w:div w:id="1395004600">
      <w:bodyDiv w:val="1"/>
      <w:marLeft w:val="0"/>
      <w:marRight w:val="0"/>
      <w:marTop w:val="0"/>
      <w:marBottom w:val="0"/>
      <w:divBdr>
        <w:top w:val="none" w:sz="0" w:space="0" w:color="auto"/>
        <w:left w:val="none" w:sz="0" w:space="0" w:color="auto"/>
        <w:bottom w:val="none" w:sz="0" w:space="0" w:color="auto"/>
        <w:right w:val="none" w:sz="0" w:space="0" w:color="auto"/>
      </w:divBdr>
    </w:div>
    <w:div w:id="1407917452">
      <w:bodyDiv w:val="1"/>
      <w:marLeft w:val="0"/>
      <w:marRight w:val="0"/>
      <w:marTop w:val="0"/>
      <w:marBottom w:val="0"/>
      <w:divBdr>
        <w:top w:val="none" w:sz="0" w:space="0" w:color="auto"/>
        <w:left w:val="none" w:sz="0" w:space="0" w:color="auto"/>
        <w:bottom w:val="none" w:sz="0" w:space="0" w:color="auto"/>
        <w:right w:val="none" w:sz="0" w:space="0" w:color="auto"/>
      </w:divBdr>
    </w:div>
    <w:div w:id="1428578023">
      <w:bodyDiv w:val="1"/>
      <w:marLeft w:val="0"/>
      <w:marRight w:val="0"/>
      <w:marTop w:val="0"/>
      <w:marBottom w:val="0"/>
      <w:divBdr>
        <w:top w:val="none" w:sz="0" w:space="0" w:color="auto"/>
        <w:left w:val="none" w:sz="0" w:space="0" w:color="auto"/>
        <w:bottom w:val="none" w:sz="0" w:space="0" w:color="auto"/>
        <w:right w:val="none" w:sz="0" w:space="0" w:color="auto"/>
      </w:divBdr>
    </w:div>
    <w:div w:id="1434932425">
      <w:bodyDiv w:val="1"/>
      <w:marLeft w:val="0"/>
      <w:marRight w:val="0"/>
      <w:marTop w:val="0"/>
      <w:marBottom w:val="0"/>
      <w:divBdr>
        <w:top w:val="none" w:sz="0" w:space="0" w:color="auto"/>
        <w:left w:val="none" w:sz="0" w:space="0" w:color="auto"/>
        <w:bottom w:val="none" w:sz="0" w:space="0" w:color="auto"/>
        <w:right w:val="none" w:sz="0" w:space="0" w:color="auto"/>
      </w:divBdr>
    </w:div>
    <w:div w:id="1447190920">
      <w:bodyDiv w:val="1"/>
      <w:marLeft w:val="0"/>
      <w:marRight w:val="0"/>
      <w:marTop w:val="0"/>
      <w:marBottom w:val="0"/>
      <w:divBdr>
        <w:top w:val="none" w:sz="0" w:space="0" w:color="auto"/>
        <w:left w:val="none" w:sz="0" w:space="0" w:color="auto"/>
        <w:bottom w:val="none" w:sz="0" w:space="0" w:color="auto"/>
        <w:right w:val="none" w:sz="0" w:space="0" w:color="auto"/>
      </w:divBdr>
    </w:div>
    <w:div w:id="1464615750">
      <w:bodyDiv w:val="1"/>
      <w:marLeft w:val="0"/>
      <w:marRight w:val="0"/>
      <w:marTop w:val="0"/>
      <w:marBottom w:val="0"/>
      <w:divBdr>
        <w:top w:val="none" w:sz="0" w:space="0" w:color="auto"/>
        <w:left w:val="none" w:sz="0" w:space="0" w:color="auto"/>
        <w:bottom w:val="none" w:sz="0" w:space="0" w:color="auto"/>
        <w:right w:val="none" w:sz="0" w:space="0" w:color="auto"/>
      </w:divBdr>
    </w:div>
    <w:div w:id="1467354386">
      <w:bodyDiv w:val="1"/>
      <w:marLeft w:val="0"/>
      <w:marRight w:val="0"/>
      <w:marTop w:val="0"/>
      <w:marBottom w:val="0"/>
      <w:divBdr>
        <w:top w:val="none" w:sz="0" w:space="0" w:color="auto"/>
        <w:left w:val="none" w:sz="0" w:space="0" w:color="auto"/>
        <w:bottom w:val="none" w:sz="0" w:space="0" w:color="auto"/>
        <w:right w:val="none" w:sz="0" w:space="0" w:color="auto"/>
      </w:divBdr>
    </w:div>
    <w:div w:id="1477837468">
      <w:bodyDiv w:val="1"/>
      <w:marLeft w:val="0"/>
      <w:marRight w:val="0"/>
      <w:marTop w:val="0"/>
      <w:marBottom w:val="0"/>
      <w:divBdr>
        <w:top w:val="none" w:sz="0" w:space="0" w:color="auto"/>
        <w:left w:val="none" w:sz="0" w:space="0" w:color="auto"/>
        <w:bottom w:val="none" w:sz="0" w:space="0" w:color="auto"/>
        <w:right w:val="none" w:sz="0" w:space="0" w:color="auto"/>
      </w:divBdr>
    </w:div>
    <w:div w:id="1505129151">
      <w:bodyDiv w:val="1"/>
      <w:marLeft w:val="0"/>
      <w:marRight w:val="0"/>
      <w:marTop w:val="0"/>
      <w:marBottom w:val="0"/>
      <w:divBdr>
        <w:top w:val="none" w:sz="0" w:space="0" w:color="auto"/>
        <w:left w:val="none" w:sz="0" w:space="0" w:color="auto"/>
        <w:bottom w:val="none" w:sz="0" w:space="0" w:color="auto"/>
        <w:right w:val="none" w:sz="0" w:space="0" w:color="auto"/>
      </w:divBdr>
    </w:div>
    <w:div w:id="1506163452">
      <w:bodyDiv w:val="1"/>
      <w:marLeft w:val="0"/>
      <w:marRight w:val="0"/>
      <w:marTop w:val="0"/>
      <w:marBottom w:val="0"/>
      <w:divBdr>
        <w:top w:val="none" w:sz="0" w:space="0" w:color="auto"/>
        <w:left w:val="none" w:sz="0" w:space="0" w:color="auto"/>
        <w:bottom w:val="none" w:sz="0" w:space="0" w:color="auto"/>
        <w:right w:val="none" w:sz="0" w:space="0" w:color="auto"/>
      </w:divBdr>
    </w:div>
    <w:div w:id="1506899387">
      <w:bodyDiv w:val="1"/>
      <w:marLeft w:val="0"/>
      <w:marRight w:val="0"/>
      <w:marTop w:val="0"/>
      <w:marBottom w:val="0"/>
      <w:divBdr>
        <w:top w:val="none" w:sz="0" w:space="0" w:color="auto"/>
        <w:left w:val="none" w:sz="0" w:space="0" w:color="auto"/>
        <w:bottom w:val="none" w:sz="0" w:space="0" w:color="auto"/>
        <w:right w:val="none" w:sz="0" w:space="0" w:color="auto"/>
      </w:divBdr>
    </w:div>
    <w:div w:id="1519926499">
      <w:bodyDiv w:val="1"/>
      <w:marLeft w:val="0"/>
      <w:marRight w:val="0"/>
      <w:marTop w:val="0"/>
      <w:marBottom w:val="0"/>
      <w:divBdr>
        <w:top w:val="none" w:sz="0" w:space="0" w:color="auto"/>
        <w:left w:val="none" w:sz="0" w:space="0" w:color="auto"/>
        <w:bottom w:val="none" w:sz="0" w:space="0" w:color="auto"/>
        <w:right w:val="none" w:sz="0" w:space="0" w:color="auto"/>
      </w:divBdr>
    </w:div>
    <w:div w:id="1523477004">
      <w:bodyDiv w:val="1"/>
      <w:marLeft w:val="0"/>
      <w:marRight w:val="0"/>
      <w:marTop w:val="0"/>
      <w:marBottom w:val="0"/>
      <w:divBdr>
        <w:top w:val="none" w:sz="0" w:space="0" w:color="auto"/>
        <w:left w:val="none" w:sz="0" w:space="0" w:color="auto"/>
        <w:bottom w:val="none" w:sz="0" w:space="0" w:color="auto"/>
        <w:right w:val="none" w:sz="0" w:space="0" w:color="auto"/>
      </w:divBdr>
    </w:div>
    <w:div w:id="1532887443">
      <w:bodyDiv w:val="1"/>
      <w:marLeft w:val="0"/>
      <w:marRight w:val="0"/>
      <w:marTop w:val="0"/>
      <w:marBottom w:val="0"/>
      <w:divBdr>
        <w:top w:val="none" w:sz="0" w:space="0" w:color="auto"/>
        <w:left w:val="none" w:sz="0" w:space="0" w:color="auto"/>
        <w:bottom w:val="none" w:sz="0" w:space="0" w:color="auto"/>
        <w:right w:val="none" w:sz="0" w:space="0" w:color="auto"/>
      </w:divBdr>
    </w:div>
    <w:div w:id="1538199609">
      <w:bodyDiv w:val="1"/>
      <w:marLeft w:val="0"/>
      <w:marRight w:val="0"/>
      <w:marTop w:val="0"/>
      <w:marBottom w:val="0"/>
      <w:divBdr>
        <w:top w:val="none" w:sz="0" w:space="0" w:color="auto"/>
        <w:left w:val="none" w:sz="0" w:space="0" w:color="auto"/>
        <w:bottom w:val="none" w:sz="0" w:space="0" w:color="auto"/>
        <w:right w:val="none" w:sz="0" w:space="0" w:color="auto"/>
      </w:divBdr>
    </w:div>
    <w:div w:id="1542588840">
      <w:bodyDiv w:val="1"/>
      <w:marLeft w:val="0"/>
      <w:marRight w:val="0"/>
      <w:marTop w:val="0"/>
      <w:marBottom w:val="0"/>
      <w:divBdr>
        <w:top w:val="none" w:sz="0" w:space="0" w:color="auto"/>
        <w:left w:val="none" w:sz="0" w:space="0" w:color="auto"/>
        <w:bottom w:val="none" w:sz="0" w:space="0" w:color="auto"/>
        <w:right w:val="none" w:sz="0" w:space="0" w:color="auto"/>
      </w:divBdr>
    </w:div>
    <w:div w:id="1549948755">
      <w:bodyDiv w:val="1"/>
      <w:marLeft w:val="0"/>
      <w:marRight w:val="0"/>
      <w:marTop w:val="0"/>
      <w:marBottom w:val="0"/>
      <w:divBdr>
        <w:top w:val="none" w:sz="0" w:space="0" w:color="auto"/>
        <w:left w:val="none" w:sz="0" w:space="0" w:color="auto"/>
        <w:bottom w:val="none" w:sz="0" w:space="0" w:color="auto"/>
        <w:right w:val="none" w:sz="0" w:space="0" w:color="auto"/>
      </w:divBdr>
    </w:div>
    <w:div w:id="1580022353">
      <w:bodyDiv w:val="1"/>
      <w:marLeft w:val="0"/>
      <w:marRight w:val="0"/>
      <w:marTop w:val="0"/>
      <w:marBottom w:val="0"/>
      <w:divBdr>
        <w:top w:val="none" w:sz="0" w:space="0" w:color="auto"/>
        <w:left w:val="none" w:sz="0" w:space="0" w:color="auto"/>
        <w:bottom w:val="none" w:sz="0" w:space="0" w:color="auto"/>
        <w:right w:val="none" w:sz="0" w:space="0" w:color="auto"/>
      </w:divBdr>
    </w:div>
    <w:div w:id="1580479479">
      <w:bodyDiv w:val="1"/>
      <w:marLeft w:val="0"/>
      <w:marRight w:val="0"/>
      <w:marTop w:val="0"/>
      <w:marBottom w:val="0"/>
      <w:divBdr>
        <w:top w:val="none" w:sz="0" w:space="0" w:color="auto"/>
        <w:left w:val="none" w:sz="0" w:space="0" w:color="auto"/>
        <w:bottom w:val="none" w:sz="0" w:space="0" w:color="auto"/>
        <w:right w:val="none" w:sz="0" w:space="0" w:color="auto"/>
      </w:divBdr>
    </w:div>
    <w:div w:id="1587110482">
      <w:bodyDiv w:val="1"/>
      <w:marLeft w:val="0"/>
      <w:marRight w:val="0"/>
      <w:marTop w:val="0"/>
      <w:marBottom w:val="0"/>
      <w:divBdr>
        <w:top w:val="none" w:sz="0" w:space="0" w:color="auto"/>
        <w:left w:val="none" w:sz="0" w:space="0" w:color="auto"/>
        <w:bottom w:val="none" w:sz="0" w:space="0" w:color="auto"/>
        <w:right w:val="none" w:sz="0" w:space="0" w:color="auto"/>
      </w:divBdr>
    </w:div>
    <w:div w:id="1595897278">
      <w:bodyDiv w:val="1"/>
      <w:marLeft w:val="0"/>
      <w:marRight w:val="0"/>
      <w:marTop w:val="0"/>
      <w:marBottom w:val="0"/>
      <w:divBdr>
        <w:top w:val="none" w:sz="0" w:space="0" w:color="auto"/>
        <w:left w:val="none" w:sz="0" w:space="0" w:color="auto"/>
        <w:bottom w:val="none" w:sz="0" w:space="0" w:color="auto"/>
        <w:right w:val="none" w:sz="0" w:space="0" w:color="auto"/>
      </w:divBdr>
    </w:div>
    <w:div w:id="1602299668">
      <w:bodyDiv w:val="1"/>
      <w:marLeft w:val="0"/>
      <w:marRight w:val="0"/>
      <w:marTop w:val="0"/>
      <w:marBottom w:val="0"/>
      <w:divBdr>
        <w:top w:val="none" w:sz="0" w:space="0" w:color="auto"/>
        <w:left w:val="none" w:sz="0" w:space="0" w:color="auto"/>
        <w:bottom w:val="none" w:sz="0" w:space="0" w:color="auto"/>
        <w:right w:val="none" w:sz="0" w:space="0" w:color="auto"/>
      </w:divBdr>
    </w:div>
    <w:div w:id="1606303616">
      <w:bodyDiv w:val="1"/>
      <w:marLeft w:val="0"/>
      <w:marRight w:val="0"/>
      <w:marTop w:val="0"/>
      <w:marBottom w:val="0"/>
      <w:divBdr>
        <w:top w:val="none" w:sz="0" w:space="0" w:color="auto"/>
        <w:left w:val="none" w:sz="0" w:space="0" w:color="auto"/>
        <w:bottom w:val="none" w:sz="0" w:space="0" w:color="auto"/>
        <w:right w:val="none" w:sz="0" w:space="0" w:color="auto"/>
      </w:divBdr>
    </w:div>
    <w:div w:id="1619992672">
      <w:bodyDiv w:val="1"/>
      <w:marLeft w:val="0"/>
      <w:marRight w:val="0"/>
      <w:marTop w:val="0"/>
      <w:marBottom w:val="0"/>
      <w:divBdr>
        <w:top w:val="none" w:sz="0" w:space="0" w:color="auto"/>
        <w:left w:val="none" w:sz="0" w:space="0" w:color="auto"/>
        <w:bottom w:val="none" w:sz="0" w:space="0" w:color="auto"/>
        <w:right w:val="none" w:sz="0" w:space="0" w:color="auto"/>
      </w:divBdr>
    </w:div>
    <w:div w:id="1651904041">
      <w:bodyDiv w:val="1"/>
      <w:marLeft w:val="0"/>
      <w:marRight w:val="0"/>
      <w:marTop w:val="0"/>
      <w:marBottom w:val="0"/>
      <w:divBdr>
        <w:top w:val="none" w:sz="0" w:space="0" w:color="auto"/>
        <w:left w:val="none" w:sz="0" w:space="0" w:color="auto"/>
        <w:bottom w:val="none" w:sz="0" w:space="0" w:color="auto"/>
        <w:right w:val="none" w:sz="0" w:space="0" w:color="auto"/>
      </w:divBdr>
    </w:div>
    <w:div w:id="1653750656">
      <w:bodyDiv w:val="1"/>
      <w:marLeft w:val="0"/>
      <w:marRight w:val="0"/>
      <w:marTop w:val="0"/>
      <w:marBottom w:val="0"/>
      <w:divBdr>
        <w:top w:val="none" w:sz="0" w:space="0" w:color="auto"/>
        <w:left w:val="none" w:sz="0" w:space="0" w:color="auto"/>
        <w:bottom w:val="none" w:sz="0" w:space="0" w:color="auto"/>
        <w:right w:val="none" w:sz="0" w:space="0" w:color="auto"/>
      </w:divBdr>
    </w:div>
    <w:div w:id="1662461469">
      <w:bodyDiv w:val="1"/>
      <w:marLeft w:val="0"/>
      <w:marRight w:val="0"/>
      <w:marTop w:val="0"/>
      <w:marBottom w:val="0"/>
      <w:divBdr>
        <w:top w:val="none" w:sz="0" w:space="0" w:color="auto"/>
        <w:left w:val="none" w:sz="0" w:space="0" w:color="auto"/>
        <w:bottom w:val="none" w:sz="0" w:space="0" w:color="auto"/>
        <w:right w:val="none" w:sz="0" w:space="0" w:color="auto"/>
      </w:divBdr>
    </w:div>
    <w:div w:id="1685857839">
      <w:bodyDiv w:val="1"/>
      <w:marLeft w:val="0"/>
      <w:marRight w:val="0"/>
      <w:marTop w:val="0"/>
      <w:marBottom w:val="0"/>
      <w:divBdr>
        <w:top w:val="none" w:sz="0" w:space="0" w:color="auto"/>
        <w:left w:val="none" w:sz="0" w:space="0" w:color="auto"/>
        <w:bottom w:val="none" w:sz="0" w:space="0" w:color="auto"/>
        <w:right w:val="none" w:sz="0" w:space="0" w:color="auto"/>
      </w:divBdr>
    </w:div>
    <w:div w:id="1687563311">
      <w:bodyDiv w:val="1"/>
      <w:marLeft w:val="0"/>
      <w:marRight w:val="0"/>
      <w:marTop w:val="0"/>
      <w:marBottom w:val="0"/>
      <w:divBdr>
        <w:top w:val="none" w:sz="0" w:space="0" w:color="auto"/>
        <w:left w:val="none" w:sz="0" w:space="0" w:color="auto"/>
        <w:bottom w:val="none" w:sz="0" w:space="0" w:color="auto"/>
        <w:right w:val="none" w:sz="0" w:space="0" w:color="auto"/>
      </w:divBdr>
    </w:div>
    <w:div w:id="1705059548">
      <w:bodyDiv w:val="1"/>
      <w:marLeft w:val="0"/>
      <w:marRight w:val="0"/>
      <w:marTop w:val="0"/>
      <w:marBottom w:val="0"/>
      <w:divBdr>
        <w:top w:val="none" w:sz="0" w:space="0" w:color="auto"/>
        <w:left w:val="none" w:sz="0" w:space="0" w:color="auto"/>
        <w:bottom w:val="none" w:sz="0" w:space="0" w:color="auto"/>
        <w:right w:val="none" w:sz="0" w:space="0" w:color="auto"/>
      </w:divBdr>
    </w:div>
    <w:div w:id="1732268426">
      <w:bodyDiv w:val="1"/>
      <w:marLeft w:val="0"/>
      <w:marRight w:val="0"/>
      <w:marTop w:val="0"/>
      <w:marBottom w:val="0"/>
      <w:divBdr>
        <w:top w:val="none" w:sz="0" w:space="0" w:color="auto"/>
        <w:left w:val="none" w:sz="0" w:space="0" w:color="auto"/>
        <w:bottom w:val="none" w:sz="0" w:space="0" w:color="auto"/>
        <w:right w:val="none" w:sz="0" w:space="0" w:color="auto"/>
      </w:divBdr>
    </w:div>
    <w:div w:id="1734348891">
      <w:bodyDiv w:val="1"/>
      <w:marLeft w:val="0"/>
      <w:marRight w:val="0"/>
      <w:marTop w:val="0"/>
      <w:marBottom w:val="0"/>
      <w:divBdr>
        <w:top w:val="none" w:sz="0" w:space="0" w:color="auto"/>
        <w:left w:val="none" w:sz="0" w:space="0" w:color="auto"/>
        <w:bottom w:val="none" w:sz="0" w:space="0" w:color="auto"/>
        <w:right w:val="none" w:sz="0" w:space="0" w:color="auto"/>
      </w:divBdr>
    </w:div>
    <w:div w:id="1762949774">
      <w:bodyDiv w:val="1"/>
      <w:marLeft w:val="0"/>
      <w:marRight w:val="0"/>
      <w:marTop w:val="0"/>
      <w:marBottom w:val="0"/>
      <w:divBdr>
        <w:top w:val="none" w:sz="0" w:space="0" w:color="auto"/>
        <w:left w:val="none" w:sz="0" w:space="0" w:color="auto"/>
        <w:bottom w:val="none" w:sz="0" w:space="0" w:color="auto"/>
        <w:right w:val="none" w:sz="0" w:space="0" w:color="auto"/>
      </w:divBdr>
    </w:div>
    <w:div w:id="1766682696">
      <w:bodyDiv w:val="1"/>
      <w:marLeft w:val="0"/>
      <w:marRight w:val="0"/>
      <w:marTop w:val="0"/>
      <w:marBottom w:val="0"/>
      <w:divBdr>
        <w:top w:val="none" w:sz="0" w:space="0" w:color="auto"/>
        <w:left w:val="none" w:sz="0" w:space="0" w:color="auto"/>
        <w:bottom w:val="none" w:sz="0" w:space="0" w:color="auto"/>
        <w:right w:val="none" w:sz="0" w:space="0" w:color="auto"/>
      </w:divBdr>
    </w:div>
    <w:div w:id="1767922292">
      <w:bodyDiv w:val="1"/>
      <w:marLeft w:val="0"/>
      <w:marRight w:val="0"/>
      <w:marTop w:val="0"/>
      <w:marBottom w:val="0"/>
      <w:divBdr>
        <w:top w:val="none" w:sz="0" w:space="0" w:color="auto"/>
        <w:left w:val="none" w:sz="0" w:space="0" w:color="auto"/>
        <w:bottom w:val="none" w:sz="0" w:space="0" w:color="auto"/>
        <w:right w:val="none" w:sz="0" w:space="0" w:color="auto"/>
      </w:divBdr>
    </w:div>
    <w:div w:id="1778674186">
      <w:bodyDiv w:val="1"/>
      <w:marLeft w:val="0"/>
      <w:marRight w:val="0"/>
      <w:marTop w:val="0"/>
      <w:marBottom w:val="0"/>
      <w:divBdr>
        <w:top w:val="none" w:sz="0" w:space="0" w:color="auto"/>
        <w:left w:val="none" w:sz="0" w:space="0" w:color="auto"/>
        <w:bottom w:val="none" w:sz="0" w:space="0" w:color="auto"/>
        <w:right w:val="none" w:sz="0" w:space="0" w:color="auto"/>
      </w:divBdr>
    </w:div>
    <w:div w:id="1796635104">
      <w:bodyDiv w:val="1"/>
      <w:marLeft w:val="0"/>
      <w:marRight w:val="0"/>
      <w:marTop w:val="0"/>
      <w:marBottom w:val="0"/>
      <w:divBdr>
        <w:top w:val="none" w:sz="0" w:space="0" w:color="auto"/>
        <w:left w:val="none" w:sz="0" w:space="0" w:color="auto"/>
        <w:bottom w:val="none" w:sz="0" w:space="0" w:color="auto"/>
        <w:right w:val="none" w:sz="0" w:space="0" w:color="auto"/>
      </w:divBdr>
    </w:div>
    <w:div w:id="1801537978">
      <w:bodyDiv w:val="1"/>
      <w:marLeft w:val="0"/>
      <w:marRight w:val="0"/>
      <w:marTop w:val="0"/>
      <w:marBottom w:val="0"/>
      <w:divBdr>
        <w:top w:val="none" w:sz="0" w:space="0" w:color="auto"/>
        <w:left w:val="none" w:sz="0" w:space="0" w:color="auto"/>
        <w:bottom w:val="none" w:sz="0" w:space="0" w:color="auto"/>
        <w:right w:val="none" w:sz="0" w:space="0" w:color="auto"/>
      </w:divBdr>
    </w:div>
    <w:div w:id="1804229328">
      <w:bodyDiv w:val="1"/>
      <w:marLeft w:val="0"/>
      <w:marRight w:val="0"/>
      <w:marTop w:val="0"/>
      <w:marBottom w:val="0"/>
      <w:divBdr>
        <w:top w:val="none" w:sz="0" w:space="0" w:color="auto"/>
        <w:left w:val="none" w:sz="0" w:space="0" w:color="auto"/>
        <w:bottom w:val="none" w:sz="0" w:space="0" w:color="auto"/>
        <w:right w:val="none" w:sz="0" w:space="0" w:color="auto"/>
      </w:divBdr>
    </w:div>
    <w:div w:id="1805461997">
      <w:bodyDiv w:val="1"/>
      <w:marLeft w:val="0"/>
      <w:marRight w:val="0"/>
      <w:marTop w:val="0"/>
      <w:marBottom w:val="0"/>
      <w:divBdr>
        <w:top w:val="none" w:sz="0" w:space="0" w:color="auto"/>
        <w:left w:val="none" w:sz="0" w:space="0" w:color="auto"/>
        <w:bottom w:val="none" w:sz="0" w:space="0" w:color="auto"/>
        <w:right w:val="none" w:sz="0" w:space="0" w:color="auto"/>
      </w:divBdr>
    </w:div>
    <w:div w:id="1811247490">
      <w:bodyDiv w:val="1"/>
      <w:marLeft w:val="0"/>
      <w:marRight w:val="0"/>
      <w:marTop w:val="0"/>
      <w:marBottom w:val="0"/>
      <w:divBdr>
        <w:top w:val="none" w:sz="0" w:space="0" w:color="auto"/>
        <w:left w:val="none" w:sz="0" w:space="0" w:color="auto"/>
        <w:bottom w:val="none" w:sz="0" w:space="0" w:color="auto"/>
        <w:right w:val="none" w:sz="0" w:space="0" w:color="auto"/>
      </w:divBdr>
    </w:div>
    <w:div w:id="1828588885">
      <w:bodyDiv w:val="1"/>
      <w:marLeft w:val="0"/>
      <w:marRight w:val="0"/>
      <w:marTop w:val="0"/>
      <w:marBottom w:val="0"/>
      <w:divBdr>
        <w:top w:val="none" w:sz="0" w:space="0" w:color="auto"/>
        <w:left w:val="none" w:sz="0" w:space="0" w:color="auto"/>
        <w:bottom w:val="none" w:sz="0" w:space="0" w:color="auto"/>
        <w:right w:val="none" w:sz="0" w:space="0" w:color="auto"/>
      </w:divBdr>
    </w:div>
    <w:div w:id="1837457406">
      <w:bodyDiv w:val="1"/>
      <w:marLeft w:val="0"/>
      <w:marRight w:val="0"/>
      <w:marTop w:val="0"/>
      <w:marBottom w:val="0"/>
      <w:divBdr>
        <w:top w:val="none" w:sz="0" w:space="0" w:color="auto"/>
        <w:left w:val="none" w:sz="0" w:space="0" w:color="auto"/>
        <w:bottom w:val="none" w:sz="0" w:space="0" w:color="auto"/>
        <w:right w:val="none" w:sz="0" w:space="0" w:color="auto"/>
      </w:divBdr>
    </w:div>
    <w:div w:id="1854420978">
      <w:bodyDiv w:val="1"/>
      <w:marLeft w:val="0"/>
      <w:marRight w:val="0"/>
      <w:marTop w:val="0"/>
      <w:marBottom w:val="0"/>
      <w:divBdr>
        <w:top w:val="none" w:sz="0" w:space="0" w:color="auto"/>
        <w:left w:val="none" w:sz="0" w:space="0" w:color="auto"/>
        <w:bottom w:val="none" w:sz="0" w:space="0" w:color="auto"/>
        <w:right w:val="none" w:sz="0" w:space="0" w:color="auto"/>
      </w:divBdr>
    </w:div>
    <w:div w:id="1855264470">
      <w:bodyDiv w:val="1"/>
      <w:marLeft w:val="0"/>
      <w:marRight w:val="0"/>
      <w:marTop w:val="0"/>
      <w:marBottom w:val="0"/>
      <w:divBdr>
        <w:top w:val="none" w:sz="0" w:space="0" w:color="auto"/>
        <w:left w:val="none" w:sz="0" w:space="0" w:color="auto"/>
        <w:bottom w:val="none" w:sz="0" w:space="0" w:color="auto"/>
        <w:right w:val="none" w:sz="0" w:space="0" w:color="auto"/>
      </w:divBdr>
    </w:div>
    <w:div w:id="1858420819">
      <w:bodyDiv w:val="1"/>
      <w:marLeft w:val="0"/>
      <w:marRight w:val="0"/>
      <w:marTop w:val="0"/>
      <w:marBottom w:val="0"/>
      <w:divBdr>
        <w:top w:val="none" w:sz="0" w:space="0" w:color="auto"/>
        <w:left w:val="none" w:sz="0" w:space="0" w:color="auto"/>
        <w:bottom w:val="none" w:sz="0" w:space="0" w:color="auto"/>
        <w:right w:val="none" w:sz="0" w:space="0" w:color="auto"/>
      </w:divBdr>
    </w:div>
    <w:div w:id="1873954828">
      <w:bodyDiv w:val="1"/>
      <w:marLeft w:val="0"/>
      <w:marRight w:val="0"/>
      <w:marTop w:val="0"/>
      <w:marBottom w:val="0"/>
      <w:divBdr>
        <w:top w:val="none" w:sz="0" w:space="0" w:color="auto"/>
        <w:left w:val="none" w:sz="0" w:space="0" w:color="auto"/>
        <w:bottom w:val="none" w:sz="0" w:space="0" w:color="auto"/>
        <w:right w:val="none" w:sz="0" w:space="0" w:color="auto"/>
      </w:divBdr>
    </w:div>
    <w:div w:id="1892840041">
      <w:bodyDiv w:val="1"/>
      <w:marLeft w:val="0"/>
      <w:marRight w:val="0"/>
      <w:marTop w:val="0"/>
      <w:marBottom w:val="0"/>
      <w:divBdr>
        <w:top w:val="none" w:sz="0" w:space="0" w:color="auto"/>
        <w:left w:val="none" w:sz="0" w:space="0" w:color="auto"/>
        <w:bottom w:val="none" w:sz="0" w:space="0" w:color="auto"/>
        <w:right w:val="none" w:sz="0" w:space="0" w:color="auto"/>
      </w:divBdr>
    </w:div>
    <w:div w:id="1902445405">
      <w:bodyDiv w:val="1"/>
      <w:marLeft w:val="0"/>
      <w:marRight w:val="0"/>
      <w:marTop w:val="0"/>
      <w:marBottom w:val="0"/>
      <w:divBdr>
        <w:top w:val="none" w:sz="0" w:space="0" w:color="auto"/>
        <w:left w:val="none" w:sz="0" w:space="0" w:color="auto"/>
        <w:bottom w:val="none" w:sz="0" w:space="0" w:color="auto"/>
        <w:right w:val="none" w:sz="0" w:space="0" w:color="auto"/>
      </w:divBdr>
    </w:div>
    <w:div w:id="1954700663">
      <w:bodyDiv w:val="1"/>
      <w:marLeft w:val="0"/>
      <w:marRight w:val="0"/>
      <w:marTop w:val="0"/>
      <w:marBottom w:val="0"/>
      <w:divBdr>
        <w:top w:val="none" w:sz="0" w:space="0" w:color="auto"/>
        <w:left w:val="none" w:sz="0" w:space="0" w:color="auto"/>
        <w:bottom w:val="none" w:sz="0" w:space="0" w:color="auto"/>
        <w:right w:val="none" w:sz="0" w:space="0" w:color="auto"/>
      </w:divBdr>
    </w:div>
    <w:div w:id="1957714701">
      <w:bodyDiv w:val="1"/>
      <w:marLeft w:val="0"/>
      <w:marRight w:val="0"/>
      <w:marTop w:val="0"/>
      <w:marBottom w:val="0"/>
      <w:divBdr>
        <w:top w:val="none" w:sz="0" w:space="0" w:color="auto"/>
        <w:left w:val="none" w:sz="0" w:space="0" w:color="auto"/>
        <w:bottom w:val="none" w:sz="0" w:space="0" w:color="auto"/>
        <w:right w:val="none" w:sz="0" w:space="0" w:color="auto"/>
      </w:divBdr>
    </w:div>
    <w:div w:id="1969503636">
      <w:bodyDiv w:val="1"/>
      <w:marLeft w:val="0"/>
      <w:marRight w:val="0"/>
      <w:marTop w:val="0"/>
      <w:marBottom w:val="0"/>
      <w:divBdr>
        <w:top w:val="none" w:sz="0" w:space="0" w:color="auto"/>
        <w:left w:val="none" w:sz="0" w:space="0" w:color="auto"/>
        <w:bottom w:val="none" w:sz="0" w:space="0" w:color="auto"/>
        <w:right w:val="none" w:sz="0" w:space="0" w:color="auto"/>
      </w:divBdr>
    </w:div>
    <w:div w:id="1981305382">
      <w:bodyDiv w:val="1"/>
      <w:marLeft w:val="0"/>
      <w:marRight w:val="0"/>
      <w:marTop w:val="0"/>
      <w:marBottom w:val="0"/>
      <w:divBdr>
        <w:top w:val="none" w:sz="0" w:space="0" w:color="auto"/>
        <w:left w:val="none" w:sz="0" w:space="0" w:color="auto"/>
        <w:bottom w:val="none" w:sz="0" w:space="0" w:color="auto"/>
        <w:right w:val="none" w:sz="0" w:space="0" w:color="auto"/>
      </w:divBdr>
    </w:div>
    <w:div w:id="2006975973">
      <w:bodyDiv w:val="1"/>
      <w:marLeft w:val="0"/>
      <w:marRight w:val="0"/>
      <w:marTop w:val="0"/>
      <w:marBottom w:val="0"/>
      <w:divBdr>
        <w:top w:val="none" w:sz="0" w:space="0" w:color="auto"/>
        <w:left w:val="none" w:sz="0" w:space="0" w:color="auto"/>
        <w:bottom w:val="none" w:sz="0" w:space="0" w:color="auto"/>
        <w:right w:val="none" w:sz="0" w:space="0" w:color="auto"/>
      </w:divBdr>
    </w:div>
    <w:div w:id="2009752811">
      <w:bodyDiv w:val="1"/>
      <w:marLeft w:val="0"/>
      <w:marRight w:val="0"/>
      <w:marTop w:val="0"/>
      <w:marBottom w:val="0"/>
      <w:divBdr>
        <w:top w:val="none" w:sz="0" w:space="0" w:color="auto"/>
        <w:left w:val="none" w:sz="0" w:space="0" w:color="auto"/>
        <w:bottom w:val="none" w:sz="0" w:space="0" w:color="auto"/>
        <w:right w:val="none" w:sz="0" w:space="0" w:color="auto"/>
      </w:divBdr>
    </w:div>
    <w:div w:id="2024240263">
      <w:bodyDiv w:val="1"/>
      <w:marLeft w:val="0"/>
      <w:marRight w:val="0"/>
      <w:marTop w:val="0"/>
      <w:marBottom w:val="0"/>
      <w:divBdr>
        <w:top w:val="none" w:sz="0" w:space="0" w:color="auto"/>
        <w:left w:val="none" w:sz="0" w:space="0" w:color="auto"/>
        <w:bottom w:val="none" w:sz="0" w:space="0" w:color="auto"/>
        <w:right w:val="none" w:sz="0" w:space="0" w:color="auto"/>
      </w:divBdr>
    </w:div>
    <w:div w:id="2030905825">
      <w:bodyDiv w:val="1"/>
      <w:marLeft w:val="0"/>
      <w:marRight w:val="0"/>
      <w:marTop w:val="0"/>
      <w:marBottom w:val="0"/>
      <w:divBdr>
        <w:top w:val="none" w:sz="0" w:space="0" w:color="auto"/>
        <w:left w:val="none" w:sz="0" w:space="0" w:color="auto"/>
        <w:bottom w:val="none" w:sz="0" w:space="0" w:color="auto"/>
        <w:right w:val="none" w:sz="0" w:space="0" w:color="auto"/>
      </w:divBdr>
    </w:div>
    <w:div w:id="2069693121">
      <w:bodyDiv w:val="1"/>
      <w:marLeft w:val="0"/>
      <w:marRight w:val="0"/>
      <w:marTop w:val="0"/>
      <w:marBottom w:val="0"/>
      <w:divBdr>
        <w:top w:val="none" w:sz="0" w:space="0" w:color="auto"/>
        <w:left w:val="none" w:sz="0" w:space="0" w:color="auto"/>
        <w:bottom w:val="none" w:sz="0" w:space="0" w:color="auto"/>
        <w:right w:val="none" w:sz="0" w:space="0" w:color="auto"/>
      </w:divBdr>
    </w:div>
    <w:div w:id="2070111543">
      <w:bodyDiv w:val="1"/>
      <w:marLeft w:val="0"/>
      <w:marRight w:val="0"/>
      <w:marTop w:val="0"/>
      <w:marBottom w:val="0"/>
      <w:divBdr>
        <w:top w:val="none" w:sz="0" w:space="0" w:color="auto"/>
        <w:left w:val="none" w:sz="0" w:space="0" w:color="auto"/>
        <w:bottom w:val="none" w:sz="0" w:space="0" w:color="auto"/>
        <w:right w:val="none" w:sz="0" w:space="0" w:color="auto"/>
      </w:divBdr>
    </w:div>
    <w:div w:id="2118671891">
      <w:bodyDiv w:val="1"/>
      <w:marLeft w:val="0"/>
      <w:marRight w:val="0"/>
      <w:marTop w:val="0"/>
      <w:marBottom w:val="0"/>
      <w:divBdr>
        <w:top w:val="none" w:sz="0" w:space="0" w:color="auto"/>
        <w:left w:val="none" w:sz="0" w:space="0" w:color="auto"/>
        <w:bottom w:val="none" w:sz="0" w:space="0" w:color="auto"/>
        <w:right w:val="none" w:sz="0" w:space="0" w:color="auto"/>
      </w:divBdr>
    </w:div>
    <w:div w:id="2126804516">
      <w:bodyDiv w:val="1"/>
      <w:marLeft w:val="0"/>
      <w:marRight w:val="0"/>
      <w:marTop w:val="0"/>
      <w:marBottom w:val="0"/>
      <w:divBdr>
        <w:top w:val="none" w:sz="0" w:space="0" w:color="auto"/>
        <w:left w:val="none" w:sz="0" w:space="0" w:color="auto"/>
        <w:bottom w:val="none" w:sz="0" w:space="0" w:color="auto"/>
        <w:right w:val="none" w:sz="0" w:space="0" w:color="auto"/>
      </w:divBdr>
    </w:div>
    <w:div w:id="2136095990">
      <w:bodyDiv w:val="1"/>
      <w:marLeft w:val="0"/>
      <w:marRight w:val="0"/>
      <w:marTop w:val="0"/>
      <w:marBottom w:val="0"/>
      <w:divBdr>
        <w:top w:val="none" w:sz="0" w:space="0" w:color="auto"/>
        <w:left w:val="none" w:sz="0" w:space="0" w:color="auto"/>
        <w:bottom w:val="none" w:sz="0" w:space="0" w:color="auto"/>
        <w:right w:val="none" w:sz="0" w:space="0" w:color="auto"/>
      </w:divBdr>
    </w:div>
    <w:div w:id="214650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rant/Library/Containers/com.microsoft.Excel/Data/Library/Application%20Support/Microsoft/Book1%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Start-Date</c:v>
                </c:pt>
              </c:strCache>
            </c:strRef>
          </c:tx>
          <c:spPr>
            <a:no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Sheet1!$B$2:$B$12</c:f>
              <c:numCache>
                <c:formatCode>d\-mmm\-yy</c:formatCode>
                <c:ptCount val="11"/>
                <c:pt idx="0">
                  <c:v>44073</c:v>
                </c:pt>
                <c:pt idx="1">
                  <c:v>44133</c:v>
                </c:pt>
                <c:pt idx="2">
                  <c:v>44162</c:v>
                </c:pt>
                <c:pt idx="3">
                  <c:v>44179</c:v>
                </c:pt>
                <c:pt idx="4">
                  <c:v>44182</c:v>
                </c:pt>
                <c:pt idx="5">
                  <c:v>44197</c:v>
                </c:pt>
                <c:pt idx="6">
                  <c:v>44200</c:v>
                </c:pt>
                <c:pt idx="7">
                  <c:v>44205</c:v>
                </c:pt>
                <c:pt idx="8">
                  <c:v>44211</c:v>
                </c:pt>
                <c:pt idx="9">
                  <c:v>44215</c:v>
                </c:pt>
                <c:pt idx="10">
                  <c:v>44285</c:v>
                </c:pt>
              </c:numCache>
            </c:numRef>
          </c:val>
          <c:extLst>
            <c:ext xmlns:c16="http://schemas.microsoft.com/office/drawing/2014/chart" uri="{C3380CC4-5D6E-409C-BE32-E72D297353CC}">
              <c16:uniqueId val="{00000000-E914-614A-B4A3-0D6F6B8725FC}"/>
            </c:ext>
          </c:extLst>
        </c:ser>
        <c:ser>
          <c:idx val="1"/>
          <c:order val="1"/>
          <c:tx>
            <c:strRef>
              <c:f>Sheet1!$D$1</c:f>
              <c:strCache>
                <c:ptCount val="1"/>
                <c:pt idx="0">
                  <c:v>Duration</c:v>
                </c:pt>
              </c:strCache>
            </c:strRef>
          </c:tx>
          <c:spPr>
            <a:solidFill>
              <a:schemeClr val="accent1">
                <a:lumMod val="60000"/>
                <a:lumOff val="40000"/>
              </a:schemeClr>
            </a:solidFill>
            <a:ln>
              <a:noFill/>
            </a:ln>
            <a:effectLst/>
          </c:spPr>
          <c:invertIfNegative val="0"/>
          <c:cat>
            <c:strRef>
              <c:f>Sheet1!$A$2:$A$12</c:f>
              <c:strCache>
                <c:ptCount val="11"/>
                <c:pt idx="0">
                  <c:v>Literature and Source Review</c:v>
                </c:pt>
                <c:pt idx="1">
                  <c:v>Establishing Software and Report Requirements</c:v>
                </c:pt>
                <c:pt idx="2">
                  <c:v>Design of Software</c:v>
                </c:pt>
                <c:pt idx="3">
                  <c:v>Implementation of Software</c:v>
                </c:pt>
                <c:pt idx="4">
                  <c:v>Design of User Study</c:v>
                </c:pt>
                <c:pt idx="5">
                  <c:v>Implementation of User Study</c:v>
                </c:pt>
                <c:pt idx="6">
                  <c:v>Analysis of Results</c:v>
                </c:pt>
                <c:pt idx="7">
                  <c:v>Evaluation of Report</c:v>
                </c:pt>
                <c:pt idx="8">
                  <c:v>Conclusions</c:v>
                </c:pt>
                <c:pt idx="9">
                  <c:v>Write Dissertation</c:v>
                </c:pt>
                <c:pt idx="10">
                  <c:v>Submission</c:v>
                </c:pt>
              </c:strCache>
            </c:strRef>
          </c:cat>
          <c:val>
            <c:numRef>
              <c:f>Sheet1!$D$2:$D$12</c:f>
              <c:numCache>
                <c:formatCode>General</c:formatCode>
                <c:ptCount val="11"/>
                <c:pt idx="0">
                  <c:v>60</c:v>
                </c:pt>
                <c:pt idx="1">
                  <c:v>27</c:v>
                </c:pt>
                <c:pt idx="2">
                  <c:v>16</c:v>
                </c:pt>
                <c:pt idx="3">
                  <c:v>2</c:v>
                </c:pt>
                <c:pt idx="4">
                  <c:v>10</c:v>
                </c:pt>
                <c:pt idx="5">
                  <c:v>2</c:v>
                </c:pt>
                <c:pt idx="6">
                  <c:v>4</c:v>
                </c:pt>
                <c:pt idx="7">
                  <c:v>5</c:v>
                </c:pt>
                <c:pt idx="8">
                  <c:v>3</c:v>
                </c:pt>
                <c:pt idx="9">
                  <c:v>69</c:v>
                </c:pt>
                <c:pt idx="10">
                  <c:v>59</c:v>
                </c:pt>
              </c:numCache>
            </c:numRef>
          </c:val>
          <c:extLst>
            <c:ext xmlns:c16="http://schemas.microsoft.com/office/drawing/2014/chart" uri="{C3380CC4-5D6E-409C-BE32-E72D297353CC}">
              <c16:uniqueId val="{00000001-E914-614A-B4A3-0D6F6B8725FC}"/>
            </c:ext>
          </c:extLst>
        </c:ser>
        <c:dLbls>
          <c:showLegendKey val="0"/>
          <c:showVal val="0"/>
          <c:showCatName val="0"/>
          <c:showSerName val="0"/>
          <c:showPercent val="0"/>
          <c:showBubbleSize val="0"/>
        </c:dLbls>
        <c:gapWidth val="0"/>
        <c:overlap val="100"/>
        <c:axId val="838670735"/>
        <c:axId val="838672367"/>
      </c:barChart>
      <c:catAx>
        <c:axId val="838670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solidFill>
                <a:latin typeface="+mn-lt"/>
                <a:ea typeface="+mn-ea"/>
                <a:cs typeface="+mn-cs"/>
              </a:defRPr>
            </a:pPr>
            <a:endParaRPr lang="en-US"/>
          </a:p>
        </c:txPr>
        <c:crossAx val="838672367"/>
        <c:crosses val="autoZero"/>
        <c:auto val="1"/>
        <c:lblAlgn val="ctr"/>
        <c:lblOffset val="100"/>
        <c:noMultiLvlLbl val="0"/>
      </c:catAx>
      <c:valAx>
        <c:axId val="838672367"/>
        <c:scaling>
          <c:orientation val="minMax"/>
          <c:max val="44344"/>
          <c:min val="44073"/>
        </c:scaling>
        <c:delete val="0"/>
        <c:axPos val="t"/>
        <c:majorGridlines>
          <c:spPr>
            <a:ln w="9525" cap="flat" cmpd="sng" algn="ctr">
              <a:solidFill>
                <a:schemeClr val="tx1">
                  <a:lumMod val="15000"/>
                  <a:lumOff val="85000"/>
                </a:schemeClr>
              </a:solidFill>
              <a:round/>
            </a:ln>
            <a:effectLst/>
          </c:spPr>
        </c:majorGridlines>
        <c:numFmt formatCode="d\-mm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838670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Vic18</b:Tag>
    <b:SourceType>JournalArticle</b:SourceType>
    <b:Guid>{1C220332-BDF2-44C5-BB8C-C1340DA1E862}</b:Guid>
    <b:Title>Sonification of Network Traffic for Detecting and Learning About Botnet Behavior</b:Title>
    <b:Year>2018</b:Year>
    <b:Author>
      <b:Author>
        <b:NameList>
          <b:Person>
            <b:Last>Vickers</b:Last>
            <b:First>Paul</b:First>
          </b:Person>
          <b:Person>
            <b:Last>Debashi</b:Last>
            <b:First>Mohamed</b:First>
          </b:Person>
        </b:NameList>
      </b:Author>
    </b:Author>
    <b:JournalName>IEEE Access</b:JournalName>
    <b:Pages>33826 - 33839</b:Pages>
    <b:RefOrder>3</b:RefOrder>
  </b:Source>
  <b:Source>
    <b:Tag>Her11</b:Tag>
    <b:SourceType>Book</b:SourceType>
    <b:Guid>{522F2E44-B3C8-4BC4-A937-F305201D515E}</b:Guid>
    <b:Title>The Sonification Handbook</b:Title>
    <b:Year>2011</b:Year>
    <b:Author>
      <b:Author>
        <b:NameList>
          <b:Person>
            <b:Last>Hermann</b:Last>
            <b:First>Thomas</b:First>
          </b:Person>
          <b:Person>
            <b:Last>Hunt</b:Last>
            <b:First>Andy</b:First>
          </b:Person>
          <b:Person>
            <b:Last>Neuhoff</b:Last>
            <b:First>John</b:First>
            <b:Middle>G</b:Middle>
          </b:Person>
        </b:NameList>
      </b:Author>
    </b:Author>
    <b:City>Berlin, Germany</b:City>
    <b:Publisher>Logos Publishing House</b:Publisher>
    <b:RefOrder>2</b:RefOrder>
  </b:Source>
  <b:Source>
    <b:Tag>Pee00</b:Tag>
    <b:SourceType>ConferenceProceedings</b:SourceType>
    <b:Guid>{6798AF83-1E45-544D-86CF-8DF3B5C9E757}</b:Guid>
    <b:Title>Peep (The Network Auralizer): Monitoring Your Network With Sound.</b:Title>
    <b:Year>2000</b:Year>
    <b:City>New Orleans, LA, USA</b:City>
    <b:Publisher>Usenix</b:Publisher>
    <b:Pages>109117</b:Pages>
    <b:ConferenceName>14th System Administration Conference</b:ConferenceName>
    <b:Author>
      <b:Author>
        <b:NameList>
          <b:Person>
            <b:Last>Gilfix</b:Last>
            <b:First>Michael</b:First>
          </b:Person>
          <b:Person>
            <b:Last>Couch</b:Last>
            <b:First>Alva</b:First>
          </b:Person>
        </b:NameList>
      </b:Author>
    </b:Author>
    <b:RefOrder>4</b:RefOrder>
  </b:Source>
  <b:Source>
    <b:Tag>Joh05</b:Tag>
    <b:SourceType>ConferenceProceedings</b:SourceType>
    <b:Guid>{E175AA63-A8CE-6741-A8E0-ED7F9DC7C0AC}</b:Guid>
    <b:Title>THIRTEEN YEARS OF REFLECTION ON AUDITORY GRAPHING: PROMISES, PITFALLS, AND POTENTIAL NEW DIRECTIONS</b:Title>
    <b:City>Limerick, Ireland</b:City>
    <b:Year>2005</b:Year>
    <b:Publisher>International Conference on Auditory Display,</b:Publisher>
    <b:Author>
      <b:Author>
        <b:NameList>
          <b:Person>
            <b:Last>Flowers</b:Last>
            <b:First>John</b:First>
            <b:Middle>H.</b:Middle>
          </b:Person>
        </b:NameList>
      </b:Author>
    </b:Author>
    <b:RefOrder>1</b:RefOrder>
  </b:Source>
  <b:Source>
    <b:Tag>Deb17</b:Tag>
    <b:SourceType>InternetSite</b:SourceType>
    <b:Guid>{03ACFE98-C4CE-CF4F-89D6-33DE3B0260D6}</b:Guid>
    <b:Title>Nuson-SoNSTAR: Sonification of Networks for SiTuational AwaReness</b:Title>
    <b:Year>2017</b:Year>
    <b:Author>
      <b:Author>
        <b:NameList>
          <b:Person>
            <b:Last>Debashi</b:Last>
            <b:First>M</b:First>
          </b:Person>
          <b:Person>
            <b:Last>Vickers</b:Last>
            <b:First>P</b:First>
          </b:Person>
        </b:NameList>
      </b:Author>
    </b:Author>
    <b:URL>https://github.com/nuson/SoNSTAR</b:URL>
    <b:YearAccessed>2020</b:YearAccessed>
    <b:MonthAccessed>October</b:MonthAccessed>
    <b:DayAccessed>29</b:DayAccessed>
    <b:RefOrder>6</b:RefOrder>
  </b:Source>
  <b:Source>
    <b:Tag>McC961</b:Tag>
    <b:SourceType>ConferenceProceedings</b:SourceType>
    <b:Guid>{45ECAA51-EA20-1642-9DBA-78C14D4CF491}</b:Guid>
    <b:Author>
      <b:Author>
        <b:NameList>
          <b:Person>
            <b:Last>McCartney</b:Last>
            <b:First>J.</b:First>
          </b:Person>
        </b:NameList>
      </b:Author>
    </b:Author>
    <b:Title>SuperCollider: A new realtime synthesis language</b:Title>
    <b:Publisher>International Computer Music Conference</b:Publisher>
    <b:City>Autin, TX, USA</b:City>
    <b:Year>1996</b:Year>
    <b:RefOrder>7</b:RefOrder>
  </b:Source>
  <b:Source>
    <b:Tag>Bar02</b:Tag>
    <b:SourceType>JournalArticle</b:SourceType>
    <b:Guid>{6E6D7C15-8898-954B-B8AF-72F430A901B9}</b:Guid>
    <b:Author>
      <b:Author>
        <b:NameList>
          <b:Person>
            <b:Last>Barra</b:Last>
            <b:First>Maria</b:First>
          </b:Person>
          <b:Person>
            <b:Last>Cillo</b:Last>
            <b:First>Tania</b:First>
          </b:Person>
          <b:Person>
            <b:Last>Santis</b:Last>
            <b:First>Antonio</b:First>
            <b:Middle>De</b:Middle>
          </b:Person>
          <b:Person>
            <b:Last>Petrillo</b:Last>
            <b:First>Umberto</b:First>
            <b:Middle>F.</b:Middle>
          </b:Person>
          <b:Person>
            <b:Last>Negro</b:Last>
            <b:First>Alberto</b:First>
          </b:Person>
          <b:Person>
            <b:Last>Scarano</b:Last>
            <b:First>Vittorio</b:First>
          </b:Person>
        </b:NameList>
      </b:Author>
    </b:Author>
    <b:Title>Multimodal Monitoring of Web Servers</b:Title>
    <b:Year>2002</b:Year>
    <b:JournalName>IEEE Multimedia</b:JournalName>
    <b:PeriodicalTitle>IEEE Multimedia</b:PeriodicalTitle>
    <b:Volume>9</b:Volume>
    <b:Issue>3</b:Issue>
    <b:Pages>32 - 41</b:Pages>
    <b:RefOrder>5</b:RefOrder>
  </b:Source>
</b:Sources>
</file>

<file path=customXml/itemProps1.xml><?xml version="1.0" encoding="utf-8"?>
<ds:datastoreItem xmlns:ds="http://schemas.openxmlformats.org/officeDocument/2006/customXml" ds:itemID="{FDA17DFF-DFFA-8748-BA3A-C58BDE4A5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auditory display techniques for monitoring networks</vt:lpstr>
    </vt:vector>
  </TitlesOfParts>
  <Company>BSc Computer Science</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auditory display techniques for monitoring networks</dc:title>
  <dc:subject>Project Terms of Reference</dc:subject>
  <dc:creator>Grant Allenby / w18013678</dc:creator>
  <cp:keywords/>
  <dc:description/>
  <cp:lastModifiedBy>grant.allenby</cp:lastModifiedBy>
  <cp:revision>6</cp:revision>
  <dcterms:created xsi:type="dcterms:W3CDTF">2020-10-30T16:56:00Z</dcterms:created>
  <dcterms:modified xsi:type="dcterms:W3CDTF">2020-11-02T16:37:00Z</dcterms:modified>
</cp:coreProperties>
</file>